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68850" w14:textId="77777777" w:rsidR="0003451F" w:rsidRDefault="00C56D17">
      <w:pPr>
        <w:pStyle w:val="Heading2"/>
        <w:rPr>
          <w:b/>
        </w:rPr>
      </w:pPr>
      <w:bookmarkStart w:id="0" w:name="_54cgem3kb2pm" w:colFirst="0" w:colLast="0"/>
      <w:bookmarkEnd w:id="0"/>
      <w:r>
        <w:rPr>
          <w:b/>
          <w:noProof/>
          <w:lang w:val="en-US"/>
        </w:rPr>
        <w:drawing>
          <wp:inline distT="114300" distB="114300" distL="114300" distR="114300" wp14:anchorId="3F37DC72" wp14:editId="5D10E0DF">
            <wp:extent cx="5943600" cy="2082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2082800"/>
                    </a:xfrm>
                    <a:prstGeom prst="rect">
                      <a:avLst/>
                    </a:prstGeom>
                    <a:ln/>
                  </pic:spPr>
                </pic:pic>
              </a:graphicData>
            </a:graphic>
          </wp:inline>
        </w:drawing>
      </w:r>
    </w:p>
    <w:p w14:paraId="26A82E92" w14:textId="77777777" w:rsidR="0003451F" w:rsidRDefault="0003451F">
      <w:pPr>
        <w:pStyle w:val="Heading2"/>
        <w:jc w:val="center"/>
        <w:rPr>
          <w:b/>
        </w:rPr>
      </w:pPr>
      <w:bookmarkStart w:id="1" w:name="_jjrgipgboyj9" w:colFirst="0" w:colLast="0"/>
      <w:bookmarkEnd w:id="1"/>
    </w:p>
    <w:p w14:paraId="1D0F51C9" w14:textId="77777777" w:rsidR="0003451F" w:rsidRDefault="00C56D17">
      <w:pPr>
        <w:pStyle w:val="Heading2"/>
        <w:jc w:val="center"/>
        <w:rPr>
          <w:b/>
        </w:rPr>
      </w:pPr>
      <w:bookmarkStart w:id="2" w:name="_akvzk1m5i582" w:colFirst="0" w:colLast="0"/>
      <w:bookmarkEnd w:id="2"/>
      <w:r>
        <w:rPr>
          <w:b/>
        </w:rPr>
        <w:t>SQA Intern Training | Devsinc</w:t>
      </w:r>
    </w:p>
    <w:p w14:paraId="6FC14F14" w14:textId="77777777" w:rsidR="0003451F" w:rsidRDefault="0003451F"/>
    <w:p w14:paraId="6603A1E8" w14:textId="77777777" w:rsidR="0003451F" w:rsidRDefault="0003451F"/>
    <w:p w14:paraId="346733FF" w14:textId="77777777" w:rsidR="0003451F" w:rsidRDefault="00C56D17">
      <w:r>
        <w:rPr>
          <w:b/>
          <w:i/>
          <w:color w:val="38761D"/>
          <w:sz w:val="26"/>
          <w:szCs w:val="26"/>
        </w:rPr>
        <w:t>Assalam-o-Alaikum!</w:t>
      </w:r>
      <w:r>
        <w:t xml:space="preserve"> We hope that you’re doing great! Super excited to have you join our </w:t>
      </w:r>
      <w:r>
        <w:rPr>
          <w:b/>
          <w:color w:val="741B47"/>
        </w:rPr>
        <w:t>Internship Programme</w:t>
      </w:r>
      <w:r>
        <w:t xml:space="preserve"> and we really hope that you are excited to be a part of our </w:t>
      </w:r>
      <w:r>
        <w:rPr>
          <w:b/>
          <w:i/>
          <w:color w:val="00B3AC"/>
          <w:sz w:val="26"/>
          <w:szCs w:val="26"/>
        </w:rPr>
        <w:t>Devsinc</w:t>
      </w:r>
      <w:r>
        <w:t xml:space="preserve"> family as well. Looking forward to a great journey with you!!! </w:t>
      </w:r>
    </w:p>
    <w:p w14:paraId="76429AFF" w14:textId="77777777" w:rsidR="0003451F" w:rsidRDefault="0003451F"/>
    <w:p w14:paraId="74410EE9" w14:textId="77777777" w:rsidR="0003451F" w:rsidRDefault="00C56D17">
      <w:r>
        <w:t xml:space="preserve">On behalf of </w:t>
      </w:r>
      <w:r>
        <w:rPr>
          <w:b/>
          <w:i/>
          <w:color w:val="00B3AC"/>
          <w:sz w:val="26"/>
          <w:szCs w:val="26"/>
        </w:rPr>
        <w:t>Devsinc</w:t>
      </w:r>
      <w:r>
        <w:rPr>
          <w:color w:val="00B3AC"/>
        </w:rPr>
        <w:t xml:space="preserve"> </w:t>
      </w:r>
      <w:r>
        <w:t xml:space="preserve">family and </w:t>
      </w:r>
      <w:r>
        <w:rPr>
          <w:b/>
          <w:i/>
          <w:color w:val="00B3AC"/>
          <w:sz w:val="26"/>
          <w:szCs w:val="26"/>
        </w:rPr>
        <w:t>Devsinc’s QA Department</w:t>
      </w:r>
      <w:r>
        <w:t xml:space="preserve">, we would like to extend our warmest welcome and best wishes to you and hope that this internship period would bring fruitful contributions to your career ahead. </w:t>
      </w:r>
    </w:p>
    <w:p w14:paraId="7EE5FE98" w14:textId="77777777" w:rsidR="0003451F" w:rsidRDefault="0003451F"/>
    <w:p w14:paraId="58651A75" w14:textId="77777777" w:rsidR="0003451F" w:rsidRDefault="00C56D17">
      <w:r>
        <w:t xml:space="preserve">The main focus and purpose of this training document is to ensure that you get the main idea as well as its implementation along with hands-on experience of the </w:t>
      </w:r>
      <w:r>
        <w:rPr>
          <w:b/>
          <w:i/>
          <w:color w:val="FF0000"/>
          <w:sz w:val="26"/>
          <w:szCs w:val="26"/>
        </w:rPr>
        <w:t>Software Quality Assurance</w:t>
      </w:r>
      <w:r>
        <w:t xml:space="preserve"> essentials for your professional and personal development and growth in your career as an </w:t>
      </w:r>
      <w:r>
        <w:rPr>
          <w:b/>
          <w:i/>
          <w:color w:val="FF0000"/>
          <w:sz w:val="26"/>
          <w:szCs w:val="26"/>
        </w:rPr>
        <w:t>SQA Engineer</w:t>
      </w:r>
      <w:r>
        <w:t>.</w:t>
      </w:r>
    </w:p>
    <w:p w14:paraId="39B4E37B" w14:textId="77777777" w:rsidR="0003451F" w:rsidRDefault="0003451F"/>
    <w:p w14:paraId="6B87AB84" w14:textId="77777777" w:rsidR="0003451F" w:rsidRDefault="00C56D17">
      <w:r>
        <w:t xml:space="preserve">You are advised to read and implement the concepts in this document properly and ask your work buddy in case of any queries/confusions. </w:t>
      </w:r>
    </w:p>
    <w:p w14:paraId="4ECBCBE2" w14:textId="77777777" w:rsidR="0003451F" w:rsidRDefault="0003451F"/>
    <w:p w14:paraId="7B596A59" w14:textId="77777777" w:rsidR="0003451F" w:rsidRDefault="00C56D17">
      <w:r>
        <w:t xml:space="preserve">Also, please don’t forget to watch the relevant video tutorials, the links to which are given wherever necessary. </w:t>
      </w:r>
    </w:p>
    <w:p w14:paraId="3051E2F3" w14:textId="77777777" w:rsidR="0003451F" w:rsidRDefault="0003451F"/>
    <w:p w14:paraId="507C5F9D" w14:textId="77777777" w:rsidR="0003451F" w:rsidRDefault="00C56D17">
      <w:r>
        <w:t>Watching tutorials other than the mentioned ones for self-learning are highly encouraged as they could prove to be the differentiating factor in developing/enhancing your skill set and professional aspects right from the very early stages.</w:t>
      </w:r>
    </w:p>
    <w:p w14:paraId="4E6CF3FC" w14:textId="77777777" w:rsidR="0003451F" w:rsidRDefault="0003451F">
      <w:pPr>
        <w:jc w:val="center"/>
        <w:rPr>
          <w:b/>
          <w:sz w:val="30"/>
          <w:szCs w:val="30"/>
        </w:rPr>
      </w:pPr>
    </w:p>
    <w:p w14:paraId="44D8DE3E" w14:textId="77777777" w:rsidR="0003451F" w:rsidRDefault="00C56D17">
      <w:pPr>
        <w:jc w:val="center"/>
        <w:rPr>
          <w:b/>
          <w:sz w:val="30"/>
          <w:szCs w:val="30"/>
        </w:rPr>
      </w:pPr>
      <w:r>
        <w:rPr>
          <w:b/>
          <w:sz w:val="30"/>
          <w:szCs w:val="30"/>
        </w:rPr>
        <w:t xml:space="preserve">Main Objectives for an </w:t>
      </w:r>
      <w:r>
        <w:rPr>
          <w:b/>
          <w:color w:val="FF0000"/>
          <w:sz w:val="30"/>
          <w:szCs w:val="30"/>
        </w:rPr>
        <w:t>SQA Engineer</w:t>
      </w:r>
    </w:p>
    <w:p w14:paraId="4ED2C63E" w14:textId="77777777" w:rsidR="0003451F" w:rsidRDefault="00C56D17">
      <w:pPr>
        <w:ind w:left="120"/>
        <w:jc w:val="both"/>
        <w:rPr>
          <w:b/>
        </w:rPr>
      </w:pPr>
      <w:r>
        <w:rPr>
          <w:b/>
        </w:rPr>
        <w:t xml:space="preserve"> </w:t>
      </w:r>
    </w:p>
    <w:p w14:paraId="070C0A93" w14:textId="77777777" w:rsidR="0003451F" w:rsidRDefault="00C56D17">
      <w:pPr>
        <w:numPr>
          <w:ilvl w:val="0"/>
          <w:numId w:val="11"/>
        </w:numPr>
        <w:jc w:val="both"/>
      </w:pPr>
      <w:r>
        <w:t>How to bridge the gap of testing from a developer’s perspective vs. from a tester’s perspective</w:t>
      </w:r>
    </w:p>
    <w:p w14:paraId="73FE58E7" w14:textId="77777777" w:rsidR="0003451F" w:rsidRDefault="00C56D17">
      <w:pPr>
        <w:numPr>
          <w:ilvl w:val="0"/>
          <w:numId w:val="11"/>
        </w:numPr>
        <w:spacing w:line="280" w:lineRule="auto"/>
      </w:pPr>
      <w:r>
        <w:t>An introduction to unit testing methods - What developers do?</w:t>
      </w:r>
    </w:p>
    <w:p w14:paraId="7FA59C43" w14:textId="77777777" w:rsidR="0003451F" w:rsidRDefault="00C56D17">
      <w:pPr>
        <w:numPr>
          <w:ilvl w:val="0"/>
          <w:numId w:val="11"/>
        </w:numPr>
      </w:pPr>
      <w:r>
        <w:t>Knowledge of Manual and Automated Testing - Where to use What?</w:t>
      </w:r>
    </w:p>
    <w:p w14:paraId="0F68AA68" w14:textId="77777777" w:rsidR="0003451F" w:rsidRDefault="00C56D17">
      <w:pPr>
        <w:numPr>
          <w:ilvl w:val="0"/>
          <w:numId w:val="11"/>
        </w:numPr>
      </w:pPr>
      <w:r>
        <w:t>Unit, System, Integration, and User Acceptance Testing</w:t>
      </w:r>
    </w:p>
    <w:p w14:paraId="3D5E1932" w14:textId="77777777" w:rsidR="0003451F" w:rsidRDefault="00C56D17">
      <w:pPr>
        <w:numPr>
          <w:ilvl w:val="0"/>
          <w:numId w:val="11"/>
        </w:numPr>
      </w:pPr>
      <w:r>
        <w:t>When to perform Smoke Testing and when to perform Sanity Testing?</w:t>
      </w:r>
    </w:p>
    <w:p w14:paraId="5DF95C98" w14:textId="77777777" w:rsidR="0003451F" w:rsidRDefault="00C56D17">
      <w:pPr>
        <w:numPr>
          <w:ilvl w:val="0"/>
          <w:numId w:val="11"/>
        </w:numPr>
      </w:pPr>
      <w:r>
        <w:t>Bugs that unit tests can expose and ones that they will miss</w:t>
      </w:r>
    </w:p>
    <w:p w14:paraId="42620D5C" w14:textId="77777777" w:rsidR="0003451F" w:rsidRDefault="00C56D17">
      <w:pPr>
        <w:numPr>
          <w:ilvl w:val="0"/>
          <w:numId w:val="11"/>
        </w:numPr>
      </w:pPr>
      <w:r>
        <w:t>How to leverage (as a tester, not a developer) unit tests to find more bugs earlier</w:t>
      </w:r>
    </w:p>
    <w:p w14:paraId="46A7499B" w14:textId="77777777" w:rsidR="0003451F" w:rsidRDefault="00C56D17">
      <w:pPr>
        <w:numPr>
          <w:ilvl w:val="0"/>
          <w:numId w:val="11"/>
        </w:numPr>
      </w:pPr>
      <w:r>
        <w:t>How to plan testing on Agile Development Projects</w:t>
      </w:r>
    </w:p>
    <w:p w14:paraId="1ABF8837" w14:textId="77777777" w:rsidR="0003451F" w:rsidRDefault="00C56D17">
      <w:pPr>
        <w:numPr>
          <w:ilvl w:val="0"/>
          <w:numId w:val="11"/>
        </w:numPr>
      </w:pPr>
      <w:r>
        <w:t>How to plan testing on Waterfall Development Projects</w:t>
      </w:r>
    </w:p>
    <w:p w14:paraId="40D975B4" w14:textId="77777777" w:rsidR="0003451F" w:rsidRDefault="00C56D17">
      <w:pPr>
        <w:numPr>
          <w:ilvl w:val="0"/>
          <w:numId w:val="11"/>
        </w:numPr>
      </w:pPr>
      <w:r>
        <w:t xml:space="preserve">Working knowledge of the Testing Tools but what are Testing Tools? </w:t>
      </w:r>
    </w:p>
    <w:p w14:paraId="71855E6B" w14:textId="77777777" w:rsidR="0003451F" w:rsidRDefault="00C56D17">
      <w:pPr>
        <w:numPr>
          <w:ilvl w:val="0"/>
          <w:numId w:val="11"/>
        </w:numPr>
      </w:pPr>
      <w:r>
        <w:t>Developing and Designing Test Suites</w:t>
      </w:r>
    </w:p>
    <w:p w14:paraId="24841B85" w14:textId="77777777" w:rsidR="0003451F" w:rsidRDefault="00C56D17">
      <w:pPr>
        <w:numPr>
          <w:ilvl w:val="0"/>
          <w:numId w:val="11"/>
        </w:numPr>
      </w:pPr>
      <w:r>
        <w:t>Developing and Designing Test Scenarios and Test Cases</w:t>
      </w:r>
    </w:p>
    <w:p w14:paraId="7B207F7A" w14:textId="77777777" w:rsidR="0003451F" w:rsidRDefault="00C56D17">
      <w:pPr>
        <w:numPr>
          <w:ilvl w:val="0"/>
          <w:numId w:val="11"/>
        </w:numPr>
        <w:spacing w:line="252" w:lineRule="auto"/>
        <w:ind w:right="260"/>
      </w:pPr>
      <w:r>
        <w:t>New and sometimes forgotten strategies and test design methods including attack-based testing, model-based testing, and keyword-driven testing</w:t>
      </w:r>
    </w:p>
    <w:p w14:paraId="28C75412" w14:textId="77777777" w:rsidR="0003451F" w:rsidRDefault="00C56D17">
      <w:pPr>
        <w:numPr>
          <w:ilvl w:val="0"/>
          <w:numId w:val="11"/>
        </w:numPr>
        <w:spacing w:line="252" w:lineRule="auto"/>
        <w:ind w:right="260"/>
      </w:pPr>
      <w:r>
        <w:t>What is Test Driven Development?</w:t>
      </w:r>
    </w:p>
    <w:p w14:paraId="01F10DFC" w14:textId="77777777" w:rsidR="0003451F" w:rsidRDefault="00C56D17">
      <w:pPr>
        <w:numPr>
          <w:ilvl w:val="0"/>
          <w:numId w:val="11"/>
        </w:numPr>
        <w:spacing w:line="252" w:lineRule="auto"/>
        <w:ind w:right="260"/>
      </w:pPr>
      <w:r>
        <w:t>What is Behavior Driven Development?</w:t>
      </w:r>
    </w:p>
    <w:p w14:paraId="17B22F0D" w14:textId="77777777" w:rsidR="0003451F" w:rsidRDefault="00C56D17">
      <w:pPr>
        <w:numPr>
          <w:ilvl w:val="0"/>
          <w:numId w:val="11"/>
        </w:numPr>
        <w:spacing w:line="279" w:lineRule="auto"/>
      </w:pPr>
      <w:r>
        <w:t>More effective test-case design with a black-box testing approach</w:t>
      </w:r>
    </w:p>
    <w:p w14:paraId="29C3C989" w14:textId="77777777" w:rsidR="0003451F" w:rsidRDefault="00C56D17">
      <w:pPr>
        <w:numPr>
          <w:ilvl w:val="0"/>
          <w:numId w:val="11"/>
        </w:numPr>
        <w:spacing w:line="252" w:lineRule="auto"/>
        <w:ind w:right="780"/>
      </w:pPr>
      <w:r>
        <w:t>How to select the most effective practices to find bugs, optimize test planning and execution time?</w:t>
      </w:r>
    </w:p>
    <w:p w14:paraId="57176602" w14:textId="77777777" w:rsidR="0003451F" w:rsidRDefault="00C56D17">
      <w:pPr>
        <w:numPr>
          <w:ilvl w:val="0"/>
          <w:numId w:val="11"/>
        </w:numPr>
        <w:spacing w:line="279" w:lineRule="auto"/>
      </w:pPr>
      <w:r>
        <w:t>Understanding of BRD (Business Requirement Document)</w:t>
      </w:r>
    </w:p>
    <w:p w14:paraId="37B14161" w14:textId="77777777" w:rsidR="0003451F" w:rsidRDefault="00C56D17">
      <w:pPr>
        <w:numPr>
          <w:ilvl w:val="0"/>
          <w:numId w:val="11"/>
        </w:numPr>
        <w:spacing w:line="279" w:lineRule="auto"/>
      </w:pPr>
      <w:r>
        <w:t>Understanding of SRS (Software Requirement Specification)</w:t>
      </w:r>
    </w:p>
    <w:p w14:paraId="2625FA3C" w14:textId="77777777" w:rsidR="0003451F" w:rsidRDefault="00C56D17">
      <w:pPr>
        <w:numPr>
          <w:ilvl w:val="0"/>
          <w:numId w:val="11"/>
        </w:numPr>
      </w:pPr>
      <w:r>
        <w:t>Types of Testing Models</w:t>
      </w:r>
    </w:p>
    <w:p w14:paraId="19FD9B07" w14:textId="77777777" w:rsidR="0003451F" w:rsidRDefault="00C56D17">
      <w:pPr>
        <w:numPr>
          <w:ilvl w:val="0"/>
          <w:numId w:val="11"/>
        </w:numPr>
      </w:pPr>
      <w:r>
        <w:t>How to effectively log bugs? Efficient Bug Life Cycle</w:t>
      </w:r>
    </w:p>
    <w:p w14:paraId="31311D1B" w14:textId="77777777" w:rsidR="0003451F" w:rsidRDefault="00C56D17">
      <w:pPr>
        <w:numPr>
          <w:ilvl w:val="0"/>
          <w:numId w:val="11"/>
        </w:numPr>
      </w:pPr>
      <w:r>
        <w:t>Components/Attributes of effective bugs logging?</w:t>
      </w:r>
    </w:p>
    <w:p w14:paraId="44366C2D" w14:textId="77777777" w:rsidR="0003451F" w:rsidRDefault="00C56D17">
      <w:pPr>
        <w:numPr>
          <w:ilvl w:val="0"/>
          <w:numId w:val="11"/>
        </w:numPr>
      </w:pPr>
      <w:r>
        <w:t>Bringing Quality to Bugs Logging</w:t>
      </w:r>
    </w:p>
    <w:p w14:paraId="76E0CC3E" w14:textId="77777777" w:rsidR="0003451F" w:rsidRDefault="00C56D17">
      <w:pPr>
        <w:numPr>
          <w:ilvl w:val="0"/>
          <w:numId w:val="11"/>
        </w:numPr>
      </w:pPr>
      <w:r>
        <w:t>Handling Repeating Test Cases</w:t>
      </w:r>
    </w:p>
    <w:p w14:paraId="290854D2" w14:textId="77777777" w:rsidR="0003451F" w:rsidRDefault="00C56D17">
      <w:pPr>
        <w:numPr>
          <w:ilvl w:val="0"/>
          <w:numId w:val="11"/>
        </w:numPr>
      </w:pPr>
      <w:r>
        <w:t>Extending functionality in depth and finding out the edge/corner cases for effective testing</w:t>
      </w:r>
    </w:p>
    <w:p w14:paraId="3FAABE27" w14:textId="77777777" w:rsidR="0003451F" w:rsidRDefault="00C56D17">
      <w:pPr>
        <w:numPr>
          <w:ilvl w:val="0"/>
          <w:numId w:val="11"/>
        </w:numPr>
      </w:pPr>
      <w:r>
        <w:t>Detailed Regression Testing Approaches</w:t>
      </w:r>
    </w:p>
    <w:p w14:paraId="144DAB0C" w14:textId="77777777" w:rsidR="0003451F" w:rsidRDefault="00C56D17">
      <w:pPr>
        <w:numPr>
          <w:ilvl w:val="0"/>
          <w:numId w:val="11"/>
        </w:numPr>
      </w:pPr>
      <w:r>
        <w:t>Understanding of Test Coverage both Modular and Integration</w:t>
      </w:r>
    </w:p>
    <w:p w14:paraId="02A7ACC7" w14:textId="77777777" w:rsidR="0003451F" w:rsidRDefault="00C56D17">
      <w:pPr>
        <w:numPr>
          <w:ilvl w:val="0"/>
          <w:numId w:val="11"/>
        </w:numPr>
      </w:pPr>
      <w:r>
        <w:t>How to be the users’ advocate on a product/project?</w:t>
      </w:r>
    </w:p>
    <w:p w14:paraId="759BF15B" w14:textId="77777777" w:rsidR="0003451F" w:rsidRDefault="00C56D17">
      <w:pPr>
        <w:numPr>
          <w:ilvl w:val="0"/>
          <w:numId w:val="11"/>
        </w:numPr>
      </w:pPr>
      <w:r>
        <w:t>What is Smart Testing?</w:t>
      </w:r>
    </w:p>
    <w:p w14:paraId="7A87308F" w14:textId="77777777" w:rsidR="0003451F" w:rsidRDefault="00C56D17">
      <w:pPr>
        <w:numPr>
          <w:ilvl w:val="0"/>
          <w:numId w:val="11"/>
        </w:numPr>
      </w:pPr>
      <w:r>
        <w:t>When to stop testing? Know when testing is done?</w:t>
      </w:r>
    </w:p>
    <w:p w14:paraId="2F5EE280" w14:textId="77777777" w:rsidR="0003451F" w:rsidRDefault="00C56D17">
      <w:pPr>
        <w:numPr>
          <w:ilvl w:val="0"/>
          <w:numId w:val="11"/>
        </w:numPr>
      </w:pPr>
      <w:r>
        <w:t>Acceptance Criteria | User Acceptance Testing</w:t>
      </w:r>
    </w:p>
    <w:p w14:paraId="66240869" w14:textId="77777777" w:rsidR="0003451F" w:rsidRDefault="00C56D17">
      <w:pPr>
        <w:numPr>
          <w:ilvl w:val="0"/>
          <w:numId w:val="11"/>
        </w:numPr>
      </w:pPr>
      <w:r>
        <w:t>Why is documentation important for an SQA Engineer?</w:t>
      </w:r>
    </w:p>
    <w:p w14:paraId="0F63A207" w14:textId="77777777" w:rsidR="0003451F" w:rsidRDefault="00C56D17">
      <w:pPr>
        <w:numPr>
          <w:ilvl w:val="0"/>
          <w:numId w:val="11"/>
        </w:numPr>
      </w:pPr>
      <w:r>
        <w:t>Effective Client Communication and Norms for Different Cultures</w:t>
      </w:r>
    </w:p>
    <w:p w14:paraId="7C4BA002" w14:textId="77777777" w:rsidR="0003451F" w:rsidRDefault="00C56D17">
      <w:pPr>
        <w:numPr>
          <w:ilvl w:val="0"/>
          <w:numId w:val="11"/>
        </w:numPr>
      </w:pPr>
      <w:r>
        <w:t>How to achieve Client Satisfaction?</w:t>
      </w:r>
    </w:p>
    <w:p w14:paraId="7C467924" w14:textId="77777777" w:rsidR="0003451F" w:rsidRDefault="00C56D17">
      <w:pPr>
        <w:numPr>
          <w:ilvl w:val="0"/>
          <w:numId w:val="11"/>
        </w:numPr>
      </w:pPr>
      <w:r>
        <w:t>Improving Quality Assurance Practices</w:t>
      </w:r>
    </w:p>
    <w:p w14:paraId="36A24334" w14:textId="77777777" w:rsidR="0003451F" w:rsidRDefault="00C56D17">
      <w:pPr>
        <w:numPr>
          <w:ilvl w:val="0"/>
          <w:numId w:val="11"/>
        </w:numPr>
      </w:pPr>
      <w:r>
        <w:t>Increasing knowledge and skill set for best Quality Assurance Practices and Implementation</w:t>
      </w:r>
    </w:p>
    <w:p w14:paraId="09F8F5BD" w14:textId="77777777" w:rsidR="0003451F" w:rsidRDefault="00C56D17">
      <w:pPr>
        <w:jc w:val="center"/>
        <w:rPr>
          <w:b/>
          <w:sz w:val="30"/>
          <w:szCs w:val="30"/>
        </w:rPr>
      </w:pPr>
      <w:r>
        <w:rPr>
          <w:b/>
          <w:sz w:val="30"/>
          <w:szCs w:val="30"/>
        </w:rPr>
        <w:lastRenderedPageBreak/>
        <w:t>Topics/Concepts to Cover and Implement</w:t>
      </w:r>
    </w:p>
    <w:p w14:paraId="2EF810F4" w14:textId="77777777" w:rsidR="0003451F" w:rsidRDefault="0003451F">
      <w:pPr>
        <w:rPr>
          <w:b/>
          <w:sz w:val="30"/>
          <w:szCs w:val="30"/>
        </w:rPr>
      </w:pPr>
    </w:p>
    <w:p w14:paraId="7DAF2A71" w14:textId="77777777" w:rsidR="0003451F" w:rsidRDefault="0003451F"/>
    <w:p w14:paraId="43FC2E08" w14:textId="77777777" w:rsidR="0003451F" w:rsidRDefault="0003451F">
      <w:pPr>
        <w:ind w:left="1440"/>
      </w:pPr>
    </w:p>
    <w:p w14:paraId="3C7EC1D9" w14:textId="77777777" w:rsidR="0003451F" w:rsidRDefault="00C56D17">
      <w:pPr>
        <w:rPr>
          <w:b/>
          <w:sz w:val="24"/>
          <w:szCs w:val="24"/>
        </w:rPr>
      </w:pPr>
      <w:r>
        <w:rPr>
          <w:b/>
          <w:sz w:val="24"/>
          <w:szCs w:val="24"/>
        </w:rPr>
        <w:t>SDLC vs STLC:</w:t>
      </w:r>
    </w:p>
    <w:p w14:paraId="65DF6C9C" w14:textId="77777777" w:rsidR="0003451F" w:rsidRDefault="0003451F">
      <w:pPr>
        <w:rPr>
          <w:b/>
          <w:sz w:val="24"/>
          <w:szCs w:val="24"/>
        </w:rPr>
      </w:pPr>
    </w:p>
    <w:p w14:paraId="47568127" w14:textId="77777777" w:rsidR="0003451F" w:rsidRDefault="00C56D17">
      <w:pPr>
        <w:rPr>
          <w:b/>
          <w:sz w:val="24"/>
          <w:szCs w:val="24"/>
        </w:rPr>
      </w:pPr>
      <w:r>
        <w:rPr>
          <w:b/>
          <w:sz w:val="24"/>
          <w:szCs w:val="24"/>
        </w:rPr>
        <w:t>SDLC:</w:t>
      </w:r>
    </w:p>
    <w:p w14:paraId="5CA57EE5" w14:textId="77777777" w:rsidR="0003451F" w:rsidRDefault="0003451F">
      <w:pPr>
        <w:rPr>
          <w:b/>
          <w:sz w:val="24"/>
          <w:szCs w:val="24"/>
        </w:rPr>
      </w:pPr>
    </w:p>
    <w:p w14:paraId="54020D34" w14:textId="77777777" w:rsidR="0003451F" w:rsidRDefault="00C56D17">
      <w:pPr>
        <w:shd w:val="clear" w:color="auto" w:fill="FFFFFF"/>
        <w:spacing w:after="320"/>
        <w:rPr>
          <w:color w:val="222222"/>
        </w:rPr>
      </w:pPr>
      <w:r>
        <w:rPr>
          <w:b/>
          <w:color w:val="FF6600"/>
        </w:rPr>
        <w:t>SDLC (Software Development Life Cycle)</w:t>
      </w:r>
      <w:r>
        <w:rPr>
          <w:color w:val="222222"/>
        </w:rPr>
        <w:t xml:space="preserve"> defines all the standard phases which are involved during the software development process. SDLC life cycle is a process of developing software through a phased manner in the following order</w:t>
      </w:r>
    </w:p>
    <w:p w14:paraId="6DC160F3" w14:textId="77777777" w:rsidR="0003451F" w:rsidRDefault="00C56D17">
      <w:pPr>
        <w:numPr>
          <w:ilvl w:val="0"/>
          <w:numId w:val="5"/>
        </w:numPr>
        <w:shd w:val="clear" w:color="auto" w:fill="FFFFFF"/>
        <w:spacing w:before="360"/>
      </w:pPr>
      <w:r>
        <w:rPr>
          <w:color w:val="222222"/>
        </w:rPr>
        <w:t>Requirements Gathering</w:t>
      </w:r>
    </w:p>
    <w:p w14:paraId="2EB13B0C" w14:textId="77777777" w:rsidR="0003451F" w:rsidRDefault="00C56D17">
      <w:pPr>
        <w:numPr>
          <w:ilvl w:val="0"/>
          <w:numId w:val="5"/>
        </w:numPr>
        <w:shd w:val="clear" w:color="auto" w:fill="FFFFFF"/>
      </w:pPr>
      <w:r>
        <w:rPr>
          <w:color w:val="222222"/>
        </w:rPr>
        <w:t>Design the software</w:t>
      </w:r>
    </w:p>
    <w:p w14:paraId="6032FD12" w14:textId="77777777" w:rsidR="0003451F" w:rsidRDefault="00C56D17">
      <w:pPr>
        <w:numPr>
          <w:ilvl w:val="0"/>
          <w:numId w:val="5"/>
        </w:numPr>
        <w:shd w:val="clear" w:color="auto" w:fill="FFFFFF"/>
      </w:pPr>
      <w:r>
        <w:rPr>
          <w:color w:val="222222"/>
        </w:rPr>
        <w:t>Build the Software</w:t>
      </w:r>
    </w:p>
    <w:p w14:paraId="1F2380D8" w14:textId="77777777" w:rsidR="0003451F" w:rsidRDefault="00C56D17">
      <w:pPr>
        <w:numPr>
          <w:ilvl w:val="0"/>
          <w:numId w:val="5"/>
        </w:numPr>
        <w:shd w:val="clear" w:color="auto" w:fill="FFFFFF"/>
      </w:pPr>
      <w:r>
        <w:rPr>
          <w:color w:val="222222"/>
        </w:rPr>
        <w:t>Test</w:t>
      </w:r>
    </w:p>
    <w:p w14:paraId="3012A820" w14:textId="77777777" w:rsidR="0003451F" w:rsidRDefault="00C56D17">
      <w:pPr>
        <w:numPr>
          <w:ilvl w:val="0"/>
          <w:numId w:val="5"/>
        </w:numPr>
        <w:shd w:val="clear" w:color="auto" w:fill="FFFFFF"/>
      </w:pPr>
      <w:r>
        <w:rPr>
          <w:color w:val="222222"/>
        </w:rPr>
        <w:t>Deployment</w:t>
      </w:r>
    </w:p>
    <w:p w14:paraId="56C89C4E" w14:textId="77777777" w:rsidR="0003451F" w:rsidRDefault="00C56D17">
      <w:pPr>
        <w:numPr>
          <w:ilvl w:val="0"/>
          <w:numId w:val="5"/>
        </w:numPr>
        <w:shd w:val="clear" w:color="auto" w:fill="FFFFFF"/>
        <w:spacing w:after="360"/>
      </w:pPr>
      <w:r>
        <w:rPr>
          <w:color w:val="222222"/>
        </w:rPr>
        <w:t>Maintenance</w:t>
      </w:r>
      <w:r>
        <w:rPr>
          <w:b/>
          <w:color w:val="222222"/>
        </w:rPr>
        <w:t>.</w:t>
      </w:r>
    </w:p>
    <w:p w14:paraId="69213D84" w14:textId="77777777" w:rsidR="0003451F" w:rsidRDefault="00C56D17">
      <w:pPr>
        <w:shd w:val="clear" w:color="auto" w:fill="FFFFFF"/>
        <w:spacing w:after="320"/>
        <w:rPr>
          <w:color w:val="222222"/>
        </w:rPr>
      </w:pPr>
      <w:r>
        <w:rPr>
          <w:color w:val="222222"/>
        </w:rPr>
        <w:t>Each stage has a definite entry and exit criteria along with deliverables.</w:t>
      </w:r>
    </w:p>
    <w:p w14:paraId="3B41E159" w14:textId="77777777" w:rsidR="0003451F" w:rsidRDefault="0003451F">
      <w:pPr>
        <w:shd w:val="clear" w:color="auto" w:fill="FFFFFF"/>
        <w:spacing w:after="320"/>
        <w:rPr>
          <w:b/>
          <w:color w:val="222222"/>
          <w:sz w:val="24"/>
          <w:szCs w:val="24"/>
        </w:rPr>
      </w:pPr>
    </w:p>
    <w:p w14:paraId="696ED87D" w14:textId="77777777" w:rsidR="0003451F" w:rsidRDefault="00C56D17">
      <w:pPr>
        <w:shd w:val="clear" w:color="auto" w:fill="FFFFFF"/>
        <w:spacing w:after="320"/>
        <w:rPr>
          <w:b/>
          <w:color w:val="222222"/>
          <w:sz w:val="24"/>
          <w:szCs w:val="24"/>
        </w:rPr>
      </w:pPr>
      <w:r>
        <w:rPr>
          <w:b/>
          <w:color w:val="222222"/>
          <w:sz w:val="24"/>
          <w:szCs w:val="24"/>
        </w:rPr>
        <w:t>STLC:</w:t>
      </w:r>
    </w:p>
    <w:p w14:paraId="5C742659" w14:textId="77777777" w:rsidR="0003451F" w:rsidRDefault="00C56D17">
      <w:pPr>
        <w:shd w:val="clear" w:color="auto" w:fill="FFFFFF"/>
        <w:spacing w:after="320"/>
        <w:rPr>
          <w:color w:val="222222"/>
        </w:rPr>
      </w:pPr>
      <w:r>
        <w:rPr>
          <w:b/>
          <w:color w:val="FF6600"/>
        </w:rPr>
        <w:t>Software Testing Life Cycle (STLC)</w:t>
      </w:r>
      <w:r>
        <w:rPr>
          <w:color w:val="222222"/>
        </w:rPr>
        <w:t xml:space="preserve"> is the testing process that is executed in a well-planned manner. In the STLC process, various activities are carried out to improve the quality of the product. However, STLC phases only deal with testing and detecting errors but not development itself.</w:t>
      </w:r>
    </w:p>
    <w:p w14:paraId="6EF01698" w14:textId="77777777" w:rsidR="0003451F" w:rsidRDefault="00C56D17">
      <w:pPr>
        <w:shd w:val="clear" w:color="auto" w:fill="FFFFFF"/>
        <w:spacing w:after="320"/>
        <w:rPr>
          <w:color w:val="222222"/>
        </w:rPr>
      </w:pPr>
      <w:r>
        <w:rPr>
          <w:color w:val="222222"/>
        </w:rPr>
        <w:t>Different companies define different phases in STLC. However, the generic Software Test Life Cycle has the following stages.</w:t>
      </w:r>
    </w:p>
    <w:p w14:paraId="0B9FC580" w14:textId="77777777" w:rsidR="0003451F" w:rsidRDefault="00C56D17">
      <w:pPr>
        <w:numPr>
          <w:ilvl w:val="0"/>
          <w:numId w:val="12"/>
        </w:numPr>
        <w:shd w:val="clear" w:color="auto" w:fill="FFFFFF"/>
        <w:spacing w:before="360"/>
      </w:pPr>
      <w:r>
        <w:rPr>
          <w:color w:val="222222"/>
        </w:rPr>
        <w:t>Requirement Analysis</w:t>
      </w:r>
    </w:p>
    <w:p w14:paraId="0B6871C8" w14:textId="77777777" w:rsidR="0003451F" w:rsidRDefault="00C56D17">
      <w:pPr>
        <w:numPr>
          <w:ilvl w:val="0"/>
          <w:numId w:val="12"/>
        </w:numPr>
        <w:shd w:val="clear" w:color="auto" w:fill="FFFFFF"/>
      </w:pPr>
      <w:r>
        <w:rPr>
          <w:color w:val="222222"/>
        </w:rPr>
        <w:t>Test Planning</w:t>
      </w:r>
    </w:p>
    <w:p w14:paraId="40E1B490" w14:textId="77777777" w:rsidR="0003451F" w:rsidRDefault="00C56D17">
      <w:pPr>
        <w:numPr>
          <w:ilvl w:val="0"/>
          <w:numId w:val="12"/>
        </w:numPr>
        <w:shd w:val="clear" w:color="auto" w:fill="FFFFFF"/>
      </w:pPr>
      <w:r>
        <w:rPr>
          <w:color w:val="222222"/>
        </w:rPr>
        <w:t>Test Development</w:t>
      </w:r>
    </w:p>
    <w:p w14:paraId="2DD8C6EA" w14:textId="77777777" w:rsidR="0003451F" w:rsidRDefault="00C56D17">
      <w:pPr>
        <w:numPr>
          <w:ilvl w:val="0"/>
          <w:numId w:val="12"/>
        </w:numPr>
        <w:shd w:val="clear" w:color="auto" w:fill="FFFFFF"/>
      </w:pPr>
      <w:r>
        <w:rPr>
          <w:color w:val="222222"/>
        </w:rPr>
        <w:t>Test Environment Setup</w:t>
      </w:r>
    </w:p>
    <w:p w14:paraId="7053C73C" w14:textId="77777777" w:rsidR="0003451F" w:rsidRDefault="00C56D17">
      <w:pPr>
        <w:numPr>
          <w:ilvl w:val="0"/>
          <w:numId w:val="12"/>
        </w:numPr>
        <w:shd w:val="clear" w:color="auto" w:fill="FFFFFF"/>
        <w:spacing w:after="360"/>
      </w:pPr>
      <w:r>
        <w:rPr>
          <w:color w:val="222222"/>
        </w:rPr>
        <w:t>Test Execution &amp; Closure</w:t>
      </w:r>
    </w:p>
    <w:p w14:paraId="590F4CE5" w14:textId="77777777" w:rsidR="0003451F" w:rsidRDefault="00C56D17">
      <w:pPr>
        <w:rPr>
          <w:color w:val="222222"/>
        </w:rPr>
      </w:pPr>
      <w:r>
        <w:rPr>
          <w:b/>
          <w:color w:val="222222"/>
        </w:rPr>
        <w:t>Useful links:</w:t>
      </w:r>
      <w:r>
        <w:rPr>
          <w:color w:val="222222"/>
        </w:rPr>
        <w:t xml:space="preserve"> </w:t>
      </w:r>
      <w:hyperlink r:id="rId6">
        <w:r>
          <w:rPr>
            <w:color w:val="1155CC"/>
            <w:u w:val="single"/>
          </w:rPr>
          <w:t>https://www.guru99.co</w:t>
        </w:r>
        <w:r>
          <w:rPr>
            <w:color w:val="1155CC"/>
            <w:u w:val="single"/>
          </w:rPr>
          <w:t>m</w:t>
        </w:r>
        <w:r>
          <w:rPr>
            <w:color w:val="1155CC"/>
            <w:u w:val="single"/>
          </w:rPr>
          <w:t>/sdlc-vs-stlc.html</w:t>
        </w:r>
      </w:hyperlink>
    </w:p>
    <w:p w14:paraId="3B05D006" w14:textId="77777777" w:rsidR="0003451F" w:rsidRDefault="00C56D17">
      <w:pPr>
        <w:rPr>
          <w:color w:val="222222"/>
        </w:rPr>
      </w:pPr>
      <w:r>
        <w:rPr>
          <w:color w:val="222222"/>
        </w:rPr>
        <w:lastRenderedPageBreak/>
        <w:tab/>
        <w:t xml:space="preserve">           </w:t>
      </w:r>
      <w:hyperlink r:id="rId7">
        <w:r>
          <w:rPr>
            <w:color w:val="1155CC"/>
            <w:u w:val="single"/>
          </w:rPr>
          <w:t>https://www.softwaretesti</w:t>
        </w:r>
        <w:r>
          <w:rPr>
            <w:color w:val="1155CC"/>
            <w:u w:val="single"/>
          </w:rPr>
          <w:t>n</w:t>
        </w:r>
        <w:r>
          <w:rPr>
            <w:color w:val="1155CC"/>
            <w:u w:val="single"/>
          </w:rPr>
          <w:t>gmaterial.com/sdlc-vs-stlc</w:t>
        </w:r>
      </w:hyperlink>
    </w:p>
    <w:p w14:paraId="690A400F" w14:textId="77777777" w:rsidR="0003451F" w:rsidRDefault="00C56D17">
      <w:pPr>
        <w:rPr>
          <w:b/>
          <w:sz w:val="24"/>
          <w:szCs w:val="24"/>
        </w:rPr>
      </w:pPr>
      <w:r>
        <w:rPr>
          <w:color w:val="222222"/>
        </w:rPr>
        <w:tab/>
        <w:t xml:space="preserve">           </w:t>
      </w:r>
      <w:hyperlink r:id="rId8">
        <w:r>
          <w:rPr>
            <w:color w:val="1155CC"/>
            <w:u w:val="single"/>
          </w:rPr>
          <w:t>https://www.yo</w:t>
        </w:r>
        <w:r>
          <w:rPr>
            <w:color w:val="1155CC"/>
            <w:u w:val="single"/>
          </w:rPr>
          <w:t>u</w:t>
        </w:r>
        <w:r>
          <w:rPr>
            <w:color w:val="1155CC"/>
            <w:u w:val="single"/>
          </w:rPr>
          <w:t>tube.com/watch</w:t>
        </w:r>
        <w:r>
          <w:rPr>
            <w:color w:val="1155CC"/>
            <w:u w:val="single"/>
          </w:rPr>
          <w:t>?</w:t>
        </w:r>
        <w:r>
          <w:rPr>
            <w:color w:val="1155CC"/>
            <w:u w:val="single"/>
          </w:rPr>
          <w:t>v=PhzYlopDCX0</w:t>
        </w:r>
      </w:hyperlink>
    </w:p>
    <w:p w14:paraId="49485D09" w14:textId="77777777" w:rsidR="0003451F" w:rsidRDefault="00C56D17">
      <w:pPr>
        <w:rPr>
          <w:b/>
          <w:color w:val="FF6600"/>
        </w:rPr>
      </w:pPr>
      <w:r>
        <w:rPr>
          <w:b/>
          <w:color w:val="FF6600"/>
        </w:rPr>
        <w:t>Task: Prepare a document listing the in parallel comparison of the steps in SDLC and STLC.</w:t>
      </w:r>
    </w:p>
    <w:p w14:paraId="7825F716" w14:textId="77777777" w:rsidR="0003451F" w:rsidRDefault="0003451F">
      <w:pPr>
        <w:rPr>
          <w:b/>
          <w:color w:val="FF6600"/>
        </w:rPr>
      </w:pPr>
    </w:p>
    <w:p w14:paraId="6384F882" w14:textId="77777777" w:rsidR="0003451F" w:rsidRDefault="0003451F">
      <w:pPr>
        <w:rPr>
          <w:b/>
          <w:sz w:val="24"/>
          <w:szCs w:val="24"/>
        </w:rPr>
      </w:pPr>
    </w:p>
    <w:p w14:paraId="7F3E7441" w14:textId="77777777" w:rsidR="0003451F" w:rsidRDefault="00C56D17">
      <w:pPr>
        <w:rPr>
          <w:b/>
          <w:sz w:val="24"/>
          <w:szCs w:val="24"/>
        </w:rPr>
      </w:pPr>
      <w:r>
        <w:rPr>
          <w:b/>
          <w:sz w:val="24"/>
          <w:szCs w:val="24"/>
        </w:rPr>
        <w:t>BRD vs SRS vs FSD:</w:t>
      </w:r>
    </w:p>
    <w:p w14:paraId="19FEEA6F" w14:textId="77777777" w:rsidR="0003451F" w:rsidRDefault="0003451F">
      <w:pPr>
        <w:rPr>
          <w:b/>
          <w:sz w:val="24"/>
          <w:szCs w:val="24"/>
        </w:rPr>
      </w:pPr>
    </w:p>
    <w:p w14:paraId="637471E0" w14:textId="77777777" w:rsidR="0003451F" w:rsidRDefault="00C56D17">
      <w:pPr>
        <w:shd w:val="clear" w:color="auto" w:fill="FFFFFF"/>
        <w:spacing w:after="160" w:line="411" w:lineRule="auto"/>
      </w:pPr>
      <w:r>
        <w:t xml:space="preserve">The role of formulating a document is to understand fundamentals that will be compelled to develop robust software. Type of record expectation depends upon business type, their criteria, how company processes, and what kind of software is to be developed. </w:t>
      </w:r>
    </w:p>
    <w:p w14:paraId="05417825" w14:textId="77777777" w:rsidR="0003451F" w:rsidRDefault="00C56D17">
      <w:pPr>
        <w:shd w:val="clear" w:color="auto" w:fill="FFFFFF"/>
        <w:spacing w:after="160" w:line="411" w:lineRule="auto"/>
      </w:pPr>
      <w:r>
        <w:t>Let us understand common documents which are used by everyone and what we got to discuss ahead.</w:t>
      </w:r>
    </w:p>
    <w:p w14:paraId="3BAAC7C8" w14:textId="77777777" w:rsidR="0003451F" w:rsidRDefault="0003451F">
      <w:pPr>
        <w:shd w:val="clear" w:color="auto" w:fill="FFFFFF"/>
        <w:spacing w:after="160" w:line="411" w:lineRule="auto"/>
      </w:pPr>
    </w:p>
    <w:p w14:paraId="21BF212B" w14:textId="77777777" w:rsidR="0003451F" w:rsidRDefault="00C56D17">
      <w:pPr>
        <w:shd w:val="clear" w:color="auto" w:fill="FFFFFF"/>
        <w:spacing w:after="160" w:line="411" w:lineRule="auto"/>
        <w:rPr>
          <w:b/>
        </w:rPr>
      </w:pPr>
      <w:r>
        <w:rPr>
          <w:b/>
        </w:rPr>
        <w:t>1. Business Requirement Document (BRD):</w:t>
      </w:r>
    </w:p>
    <w:p w14:paraId="3C683C79" w14:textId="77777777" w:rsidR="0003451F" w:rsidRDefault="00C56D17">
      <w:pPr>
        <w:shd w:val="clear" w:color="auto" w:fill="FFFFFF"/>
        <w:spacing w:after="160" w:line="411" w:lineRule="auto"/>
      </w:pPr>
      <w:r>
        <w:rPr>
          <w:b/>
          <w:color w:val="FF6600"/>
        </w:rPr>
        <w:t>Business Requirement Document</w:t>
      </w:r>
      <w:r>
        <w:t xml:space="preserve"> is termed as BRD. This document serves to find out practical requirements which may occur while developing any software. It elaborates on the interest of user requirements and developer requirements.</w:t>
      </w:r>
    </w:p>
    <w:p w14:paraId="05E4BD3C" w14:textId="77777777" w:rsidR="0003451F" w:rsidRDefault="0003451F">
      <w:pPr>
        <w:shd w:val="clear" w:color="auto" w:fill="FFFFFF"/>
        <w:spacing w:after="160" w:line="411" w:lineRule="auto"/>
      </w:pPr>
    </w:p>
    <w:p w14:paraId="333C6104" w14:textId="77777777" w:rsidR="0003451F" w:rsidRDefault="00C56D17">
      <w:pPr>
        <w:shd w:val="clear" w:color="auto" w:fill="FFFFFF"/>
        <w:spacing w:after="160" w:line="411" w:lineRule="auto"/>
      </w:pPr>
      <w:r>
        <w:t xml:space="preserve">Following are some features of </w:t>
      </w:r>
      <w:r>
        <w:rPr>
          <w:b/>
          <w:color w:val="FF6600"/>
        </w:rPr>
        <w:t>BRD</w:t>
      </w:r>
      <w:r>
        <w:t>:</w:t>
      </w:r>
    </w:p>
    <w:p w14:paraId="2E62B577" w14:textId="77777777" w:rsidR="0003451F" w:rsidRDefault="00C56D17">
      <w:pPr>
        <w:numPr>
          <w:ilvl w:val="0"/>
          <w:numId w:val="13"/>
        </w:numPr>
        <w:shd w:val="clear" w:color="auto" w:fill="FFFFFF"/>
        <w:spacing w:line="379" w:lineRule="auto"/>
        <w:ind w:left="1260"/>
      </w:pPr>
      <w:r>
        <w:t>It is one of few documents created in any software development life-cycle.</w:t>
      </w:r>
    </w:p>
    <w:p w14:paraId="1BD855FF" w14:textId="77777777" w:rsidR="0003451F" w:rsidRDefault="00C56D17">
      <w:pPr>
        <w:numPr>
          <w:ilvl w:val="0"/>
          <w:numId w:val="13"/>
        </w:numPr>
        <w:shd w:val="clear" w:color="auto" w:fill="FFFFFF"/>
        <w:spacing w:line="379" w:lineRule="auto"/>
        <w:ind w:left="1260"/>
      </w:pPr>
      <w:r>
        <w:t>Documents featuring a company can provide a workable solution.</w:t>
      </w:r>
    </w:p>
    <w:p w14:paraId="5567E137" w14:textId="77777777" w:rsidR="0003451F" w:rsidRDefault="00C56D17">
      <w:pPr>
        <w:numPr>
          <w:ilvl w:val="0"/>
          <w:numId w:val="13"/>
        </w:numPr>
        <w:shd w:val="clear" w:color="auto" w:fill="FFFFFF"/>
        <w:spacing w:line="379" w:lineRule="auto"/>
        <w:ind w:left="1260"/>
      </w:pPr>
      <w:r>
        <w:t>It is used to find out what is expected from the system.</w:t>
      </w:r>
    </w:p>
    <w:p w14:paraId="0D37E30F" w14:textId="77777777" w:rsidR="0003451F" w:rsidRDefault="00C56D17">
      <w:pPr>
        <w:numPr>
          <w:ilvl w:val="0"/>
          <w:numId w:val="13"/>
        </w:numPr>
        <w:shd w:val="clear" w:color="auto" w:fill="FFFFFF"/>
        <w:spacing w:after="720" w:line="379" w:lineRule="auto"/>
        <w:ind w:left="1260"/>
      </w:pPr>
      <w:r>
        <w:t>It helps in finding out project sponsors.</w:t>
      </w:r>
    </w:p>
    <w:p w14:paraId="340E7564" w14:textId="77777777" w:rsidR="0003451F" w:rsidRDefault="00C56D17">
      <w:pPr>
        <w:shd w:val="clear" w:color="auto" w:fill="FFFFFF"/>
        <w:spacing w:after="160" w:line="411" w:lineRule="auto"/>
        <w:rPr>
          <w:b/>
        </w:rPr>
      </w:pPr>
      <w:r>
        <w:rPr>
          <w:b/>
        </w:rPr>
        <w:t>2. Software Requirement Specification (SRS):</w:t>
      </w:r>
    </w:p>
    <w:p w14:paraId="29BA46FC" w14:textId="77777777" w:rsidR="0003451F" w:rsidRDefault="00C56D17">
      <w:pPr>
        <w:shd w:val="clear" w:color="auto" w:fill="FFFFFF"/>
        <w:spacing w:after="160" w:line="411" w:lineRule="auto"/>
      </w:pPr>
      <w:r>
        <w:rPr>
          <w:b/>
          <w:color w:val="FF6600"/>
        </w:rPr>
        <w:t>Software Requirement Specification</w:t>
      </w:r>
      <w:r>
        <w:t xml:space="preserve"> is termed as an SRS document. This document serves as a detailed illustration of functional and nonfunctional requirements needed that the software should fulfill.</w:t>
      </w:r>
    </w:p>
    <w:p w14:paraId="6A41FA3A" w14:textId="77777777" w:rsidR="0003451F" w:rsidRDefault="0003451F">
      <w:pPr>
        <w:shd w:val="clear" w:color="auto" w:fill="FFFFFF"/>
        <w:spacing w:after="160" w:line="411" w:lineRule="auto"/>
      </w:pPr>
    </w:p>
    <w:p w14:paraId="00296442" w14:textId="77777777" w:rsidR="0003451F" w:rsidRDefault="00C56D17">
      <w:pPr>
        <w:shd w:val="clear" w:color="auto" w:fill="FFFFFF"/>
        <w:spacing w:after="160" w:line="411" w:lineRule="auto"/>
      </w:pPr>
      <w:r>
        <w:t xml:space="preserve">Following are some features of </w:t>
      </w:r>
      <w:r>
        <w:rPr>
          <w:b/>
          <w:color w:val="FF6600"/>
        </w:rPr>
        <w:t>SRS</w:t>
      </w:r>
      <w:r>
        <w:t>:</w:t>
      </w:r>
    </w:p>
    <w:p w14:paraId="4EF7DBA4" w14:textId="77777777" w:rsidR="0003451F" w:rsidRDefault="00C56D17">
      <w:pPr>
        <w:numPr>
          <w:ilvl w:val="0"/>
          <w:numId w:val="14"/>
        </w:numPr>
        <w:shd w:val="clear" w:color="auto" w:fill="FFFFFF"/>
        <w:spacing w:line="379" w:lineRule="auto"/>
        <w:ind w:left="1260"/>
      </w:pPr>
      <w:r>
        <w:t>This document bridges the gap between user and developer.</w:t>
      </w:r>
    </w:p>
    <w:p w14:paraId="15B20E1B" w14:textId="77777777" w:rsidR="0003451F" w:rsidRDefault="00C56D17">
      <w:pPr>
        <w:numPr>
          <w:ilvl w:val="0"/>
          <w:numId w:val="14"/>
        </w:numPr>
        <w:shd w:val="clear" w:color="auto" w:fill="FFFFFF"/>
        <w:spacing w:line="379" w:lineRule="auto"/>
        <w:ind w:left="1260"/>
      </w:pPr>
      <w:r>
        <w:t>Documents board imaginations into a structural layout.</w:t>
      </w:r>
    </w:p>
    <w:p w14:paraId="6AD3D668" w14:textId="77777777" w:rsidR="0003451F" w:rsidRDefault="00C56D17">
      <w:pPr>
        <w:numPr>
          <w:ilvl w:val="0"/>
          <w:numId w:val="14"/>
        </w:numPr>
        <w:shd w:val="clear" w:color="auto" w:fill="FFFFFF"/>
        <w:spacing w:line="379" w:lineRule="auto"/>
        <w:ind w:left="1260"/>
      </w:pPr>
      <w:r>
        <w:t>Used for measuring initial costs and efforts.</w:t>
      </w:r>
    </w:p>
    <w:p w14:paraId="5BD54140" w14:textId="77777777" w:rsidR="0003451F" w:rsidRDefault="00C56D17">
      <w:pPr>
        <w:numPr>
          <w:ilvl w:val="0"/>
          <w:numId w:val="14"/>
        </w:numPr>
        <w:shd w:val="clear" w:color="auto" w:fill="FFFFFF"/>
        <w:spacing w:after="720" w:line="379" w:lineRule="auto"/>
        <w:ind w:left="1260"/>
      </w:pPr>
      <w:r>
        <w:t>Works as an agreement between communicating parties.</w:t>
      </w:r>
    </w:p>
    <w:p w14:paraId="1F351CA1" w14:textId="77777777" w:rsidR="0003451F" w:rsidRDefault="00C56D17">
      <w:pPr>
        <w:shd w:val="clear" w:color="auto" w:fill="FFFFFF"/>
        <w:spacing w:after="720" w:line="379" w:lineRule="auto"/>
        <w:ind w:left="720"/>
        <w:rPr>
          <w:b/>
        </w:rPr>
      </w:pPr>
      <w:r>
        <w:rPr>
          <w:b/>
        </w:rPr>
        <w:t>3. Functional Specifications Document (FSD):</w:t>
      </w:r>
    </w:p>
    <w:p w14:paraId="539800F0" w14:textId="77777777" w:rsidR="0003451F" w:rsidRDefault="00C56D17">
      <w:pPr>
        <w:shd w:val="clear" w:color="auto" w:fill="FFFFFF"/>
        <w:spacing w:after="400" w:line="400" w:lineRule="auto"/>
      </w:pPr>
      <w:r>
        <w:t xml:space="preserve">A </w:t>
      </w:r>
      <w:r>
        <w:rPr>
          <w:b/>
          <w:color w:val="FF6600"/>
        </w:rPr>
        <w:t>functional specification</w:t>
      </w:r>
      <w:r>
        <w:t xml:space="preserve"> is a formal document used to describe a product's intended capabilities, appearance, and interactions with users in detail for software developers. </w:t>
      </w:r>
    </w:p>
    <w:p w14:paraId="0968D6BA" w14:textId="77777777" w:rsidR="0003451F" w:rsidRDefault="00C56D17">
      <w:pPr>
        <w:shd w:val="clear" w:color="auto" w:fill="FFFFFF"/>
        <w:spacing w:after="400" w:line="400" w:lineRule="auto"/>
      </w:pPr>
      <w:r>
        <w:t xml:space="preserve">The </w:t>
      </w:r>
      <w:r>
        <w:rPr>
          <w:b/>
          <w:color w:val="FF6600"/>
        </w:rPr>
        <w:t>functional specification</w:t>
      </w:r>
      <w:r>
        <w:t xml:space="preserve"> is a kind of guideline and continuing reference point as the developers write the programming code.</w:t>
      </w:r>
    </w:p>
    <w:p w14:paraId="16024164" w14:textId="77777777" w:rsidR="0003451F" w:rsidRDefault="00C56D17">
      <w:pPr>
        <w:shd w:val="clear" w:color="auto" w:fill="FFFFFF"/>
        <w:spacing w:before="400" w:after="400" w:line="400" w:lineRule="auto"/>
      </w:pPr>
      <w:r>
        <w:t>The method of preparing the specifications before the product is known as the "write the manual first" approach, serving as an outline of the finished program.</w:t>
      </w:r>
    </w:p>
    <w:p w14:paraId="6F93460F" w14:textId="77777777" w:rsidR="0003451F" w:rsidRDefault="00C56D17">
      <w:pPr>
        <w:shd w:val="clear" w:color="auto" w:fill="FFFFFF"/>
        <w:spacing w:before="400" w:after="400" w:line="400" w:lineRule="auto"/>
      </w:pPr>
      <w:r>
        <w:t xml:space="preserve">Typically, the </w:t>
      </w:r>
      <w:r>
        <w:rPr>
          <w:b/>
          <w:color w:val="FF6600"/>
        </w:rPr>
        <w:t>functional specification</w:t>
      </w:r>
      <w:r>
        <w:t xml:space="preserve"> for an application program with a series of interactive windows and dialogs with a user would show the visual appearance of the user interface (UI) and describe each of the possible user input actions and the program response actions.</w:t>
      </w:r>
    </w:p>
    <w:p w14:paraId="7FF39825" w14:textId="77777777" w:rsidR="0003451F" w:rsidRDefault="00C56D17">
      <w:pPr>
        <w:shd w:val="clear" w:color="auto" w:fill="FFFFFF"/>
        <w:spacing w:after="300" w:line="240" w:lineRule="auto"/>
      </w:pPr>
      <w:r>
        <w:rPr>
          <w:b/>
        </w:rPr>
        <w:t xml:space="preserve">Useful links: </w:t>
      </w:r>
      <w:hyperlink r:id="rId9">
        <w:r>
          <w:rPr>
            <w:color w:val="1155CC"/>
            <w:u w:val="single"/>
          </w:rPr>
          <w:t>https://www.guru99.com/brs-vs-srs-the-myth-</w:t>
        </w:r>
        <w:r>
          <w:rPr>
            <w:color w:val="1155CC"/>
            <w:u w:val="single"/>
          </w:rPr>
          <w:t>b</w:t>
        </w:r>
        <w:r>
          <w:rPr>
            <w:color w:val="1155CC"/>
            <w:u w:val="single"/>
          </w:rPr>
          <w:t>usted.html</w:t>
        </w:r>
      </w:hyperlink>
    </w:p>
    <w:p w14:paraId="3F20B675" w14:textId="77777777" w:rsidR="0003451F" w:rsidRDefault="00C56D17">
      <w:pPr>
        <w:shd w:val="clear" w:color="auto" w:fill="FFFFFF"/>
        <w:spacing w:after="300" w:line="240" w:lineRule="auto"/>
        <w:ind w:left="720"/>
      </w:pPr>
      <w:r>
        <w:t xml:space="preserve">          </w:t>
      </w:r>
      <w:hyperlink r:id="rId10">
        <w:r>
          <w:rPr>
            <w:color w:val="1155CC"/>
            <w:u w:val="single"/>
          </w:rPr>
          <w:t>https://searchsoftwarequality.techtar</w:t>
        </w:r>
        <w:r>
          <w:rPr>
            <w:color w:val="1155CC"/>
            <w:u w:val="single"/>
          </w:rPr>
          <w:t>g</w:t>
        </w:r>
        <w:r>
          <w:rPr>
            <w:color w:val="1155CC"/>
            <w:u w:val="single"/>
          </w:rPr>
          <w:t>e</w:t>
        </w:r>
        <w:r>
          <w:rPr>
            <w:color w:val="1155CC"/>
            <w:u w:val="single"/>
          </w:rPr>
          <w:t>t</w:t>
        </w:r>
        <w:r>
          <w:rPr>
            <w:color w:val="1155CC"/>
            <w:u w:val="single"/>
          </w:rPr>
          <w:t>.com/definition/functional-specification</w:t>
        </w:r>
      </w:hyperlink>
    </w:p>
    <w:p w14:paraId="65047973" w14:textId="77777777" w:rsidR="0003451F" w:rsidRDefault="00C56D17">
      <w:pPr>
        <w:shd w:val="clear" w:color="auto" w:fill="FFFFFF"/>
        <w:spacing w:after="300" w:line="240" w:lineRule="auto"/>
        <w:ind w:left="720"/>
        <w:rPr>
          <w:b/>
          <w:color w:val="FF6600"/>
        </w:rPr>
      </w:pPr>
      <w:r>
        <w:t xml:space="preserve">          </w:t>
      </w:r>
      <w:hyperlink r:id="rId11">
        <w:r>
          <w:rPr>
            <w:color w:val="1155CC"/>
            <w:u w:val="single"/>
          </w:rPr>
          <w:t>https://www.guru99.com/functional-requirem</w:t>
        </w:r>
        <w:r>
          <w:rPr>
            <w:color w:val="1155CC"/>
            <w:u w:val="single"/>
          </w:rPr>
          <w:t>e</w:t>
        </w:r>
        <w:r>
          <w:rPr>
            <w:color w:val="1155CC"/>
            <w:u w:val="single"/>
          </w:rPr>
          <w:t>nt-specification-example.html</w:t>
        </w:r>
      </w:hyperlink>
    </w:p>
    <w:p w14:paraId="77B40D89" w14:textId="77777777" w:rsidR="0003451F" w:rsidRDefault="0003451F">
      <w:pPr>
        <w:shd w:val="clear" w:color="auto" w:fill="FFFFFF"/>
        <w:spacing w:after="300" w:line="240" w:lineRule="auto"/>
        <w:ind w:left="720"/>
        <w:rPr>
          <w:b/>
          <w:color w:val="FF6600"/>
        </w:rPr>
      </w:pPr>
    </w:p>
    <w:p w14:paraId="51783C07" w14:textId="77777777" w:rsidR="0003451F" w:rsidRDefault="00C56D17">
      <w:pPr>
        <w:shd w:val="clear" w:color="auto" w:fill="FFFFFF"/>
        <w:spacing w:after="720" w:line="379" w:lineRule="auto"/>
        <w:rPr>
          <w:b/>
          <w:color w:val="FF6600"/>
        </w:rPr>
      </w:pPr>
      <w:r>
        <w:rPr>
          <w:b/>
          <w:color w:val="FF6600"/>
        </w:rPr>
        <w:t>Task: Prepare a document and enlist 3 major differences between BRD, SRS, FSD.</w:t>
      </w:r>
    </w:p>
    <w:p w14:paraId="0CA3AABE" w14:textId="77777777" w:rsidR="0003451F" w:rsidRDefault="00C56D17">
      <w:pPr>
        <w:rPr>
          <w:b/>
          <w:sz w:val="24"/>
          <w:szCs w:val="24"/>
        </w:rPr>
      </w:pPr>
      <w:r>
        <w:rPr>
          <w:b/>
          <w:sz w:val="24"/>
          <w:szCs w:val="24"/>
        </w:rPr>
        <w:lastRenderedPageBreak/>
        <w:t>Quality Assurance (QA) vs Quality Control (QC):</w:t>
      </w:r>
    </w:p>
    <w:p w14:paraId="7DD9F876" w14:textId="77777777" w:rsidR="0003451F" w:rsidRDefault="0003451F">
      <w:pPr>
        <w:rPr>
          <w:b/>
          <w:sz w:val="24"/>
          <w:szCs w:val="24"/>
        </w:rPr>
      </w:pPr>
    </w:p>
    <w:p w14:paraId="2E1DC4F9" w14:textId="77777777" w:rsidR="0003451F" w:rsidRDefault="00C56D17">
      <w:pPr>
        <w:pStyle w:val="Heading3"/>
        <w:keepNext w:val="0"/>
        <w:keepLines w:val="0"/>
        <w:shd w:val="clear" w:color="auto" w:fill="FFFFFF"/>
        <w:spacing w:before="0" w:after="300" w:line="288" w:lineRule="auto"/>
        <w:rPr>
          <w:b/>
          <w:color w:val="000000"/>
          <w:sz w:val="22"/>
          <w:szCs w:val="22"/>
        </w:rPr>
      </w:pPr>
      <w:bookmarkStart w:id="3" w:name="_71gfza351x85" w:colFirst="0" w:colLast="0"/>
      <w:bookmarkEnd w:id="3"/>
      <w:r>
        <w:rPr>
          <w:b/>
          <w:color w:val="000000"/>
          <w:sz w:val="22"/>
          <w:szCs w:val="22"/>
        </w:rPr>
        <w:t>What is Assurance?</w:t>
      </w:r>
    </w:p>
    <w:p w14:paraId="471A52E8" w14:textId="77777777" w:rsidR="0003451F" w:rsidRDefault="00C56D17">
      <w:pPr>
        <w:shd w:val="clear" w:color="auto" w:fill="FFFFFF"/>
        <w:spacing w:after="320"/>
      </w:pPr>
      <w:r>
        <w:rPr>
          <w:b/>
          <w:color w:val="FF6600"/>
        </w:rPr>
        <w:t>Assurance</w:t>
      </w:r>
      <w:r>
        <w:t xml:space="preserve"> is provided by organization management, it means giving a positive declaration on a product which obtains confidence for the outcome. It gives a security that the product will work without any glitches as per the expectations or requests.</w:t>
      </w:r>
    </w:p>
    <w:p w14:paraId="57EB6EF0" w14:textId="77777777" w:rsidR="0003451F" w:rsidRDefault="00C56D17">
      <w:pPr>
        <w:pStyle w:val="Heading3"/>
        <w:keepNext w:val="0"/>
        <w:keepLines w:val="0"/>
        <w:shd w:val="clear" w:color="auto" w:fill="FFFFFF"/>
        <w:spacing w:before="0" w:after="300" w:line="288" w:lineRule="auto"/>
        <w:rPr>
          <w:b/>
          <w:color w:val="000000"/>
          <w:sz w:val="22"/>
          <w:szCs w:val="22"/>
        </w:rPr>
      </w:pPr>
      <w:bookmarkStart w:id="4" w:name="_3hibfrap4hir" w:colFirst="0" w:colLast="0"/>
      <w:bookmarkEnd w:id="4"/>
      <w:r>
        <w:rPr>
          <w:b/>
          <w:color w:val="000000"/>
          <w:sz w:val="22"/>
          <w:szCs w:val="22"/>
        </w:rPr>
        <w:t>What is Quality Assurance (QA)?</w:t>
      </w:r>
    </w:p>
    <w:p w14:paraId="7E0BD329" w14:textId="77777777" w:rsidR="0003451F" w:rsidRDefault="00C56D17">
      <w:pPr>
        <w:shd w:val="clear" w:color="auto" w:fill="FFFFFF"/>
        <w:spacing w:after="320"/>
      </w:pPr>
      <w:r>
        <w:rPr>
          <w:noProof/>
          <w:lang w:val="en-US"/>
        </w:rPr>
        <w:drawing>
          <wp:inline distT="114300" distB="114300" distL="114300" distR="114300" wp14:anchorId="6B8FB495" wp14:editId="030FB5B6">
            <wp:extent cx="1816100" cy="1371600"/>
            <wp:effectExtent l="0" t="0" r="0" b="0"/>
            <wp:docPr id="3" name="image6.jpg" descr="What is Quality Assurance"/>
            <wp:cNvGraphicFramePr/>
            <a:graphic xmlns:a="http://schemas.openxmlformats.org/drawingml/2006/main">
              <a:graphicData uri="http://schemas.openxmlformats.org/drawingml/2006/picture">
                <pic:pic xmlns:pic="http://schemas.openxmlformats.org/drawingml/2006/picture">
                  <pic:nvPicPr>
                    <pic:cNvPr id="0" name="image6.jpg" descr="What is Quality Assurance"/>
                    <pic:cNvPicPr preferRelativeResize="0"/>
                  </pic:nvPicPr>
                  <pic:blipFill>
                    <a:blip r:embed="rId12"/>
                    <a:srcRect/>
                    <a:stretch>
                      <a:fillRect/>
                    </a:stretch>
                  </pic:blipFill>
                  <pic:spPr>
                    <a:xfrm>
                      <a:off x="0" y="0"/>
                      <a:ext cx="1816100" cy="1371600"/>
                    </a:xfrm>
                    <a:prstGeom prst="rect">
                      <a:avLst/>
                    </a:prstGeom>
                    <a:ln/>
                  </pic:spPr>
                </pic:pic>
              </a:graphicData>
            </a:graphic>
          </wp:inline>
        </w:drawing>
      </w:r>
    </w:p>
    <w:p w14:paraId="26B0D444" w14:textId="77777777" w:rsidR="0003451F" w:rsidRDefault="00C56D17">
      <w:pPr>
        <w:shd w:val="clear" w:color="auto" w:fill="FFFFFF"/>
        <w:spacing w:after="320"/>
      </w:pPr>
      <w:r>
        <w:rPr>
          <w:b/>
          <w:color w:val="FF6600"/>
        </w:rPr>
        <w:t>Quality Assurance</w:t>
      </w:r>
      <w:r>
        <w:t xml:space="preserve"> is known as QA and focuses on preventing defects. Quality Assurance ensures that the approaches, techniques, methods and </w:t>
      </w:r>
      <w:ins w:id="5" w:author="Muhammad Shan Younas" w:date="2022-12-14T09:23:00Z">
        <w:r>
          <w:t>processes designed</w:t>
        </w:r>
      </w:ins>
      <w:del w:id="6" w:author="Muhammad Shan Younas" w:date="2022-12-14T09:23:00Z">
        <w:r>
          <w:delText>processes are designed</w:delText>
        </w:r>
      </w:del>
      <w:r>
        <w:t xml:space="preserve"> for the projects are implemented correctly.</w:t>
      </w:r>
    </w:p>
    <w:p w14:paraId="68CBFEA8" w14:textId="77777777" w:rsidR="0003451F" w:rsidRDefault="00C56D17">
      <w:pPr>
        <w:shd w:val="clear" w:color="auto" w:fill="FFFFFF"/>
        <w:spacing w:after="320"/>
      </w:pPr>
      <w:r>
        <w:rPr>
          <w:b/>
          <w:color w:val="FF6600"/>
        </w:rPr>
        <w:t>Quality Assurance</w:t>
      </w:r>
      <w:r>
        <w:t xml:space="preserve"> activities monitor and verify that the processes used to manage and create the deliverables have been followed and are operative.</w:t>
      </w:r>
    </w:p>
    <w:p w14:paraId="74F55795" w14:textId="77777777" w:rsidR="0003451F" w:rsidRDefault="00C56D17">
      <w:pPr>
        <w:shd w:val="clear" w:color="auto" w:fill="FFFFFF"/>
        <w:spacing w:after="320"/>
      </w:pPr>
      <w:r>
        <w:rPr>
          <w:b/>
          <w:color w:val="FF6600"/>
        </w:rPr>
        <w:t>Quality Assurance</w:t>
      </w:r>
      <w:r>
        <w:t xml:space="preserve"> is a proactive process and is Prevention in nature. It recognizes flaws in the process. Quality Assurance has to be completed before Quality Control.</w:t>
      </w:r>
    </w:p>
    <w:p w14:paraId="032DE632" w14:textId="77777777" w:rsidR="0003451F" w:rsidRDefault="00C56D17">
      <w:pPr>
        <w:shd w:val="clear" w:color="auto" w:fill="FFFFFF"/>
        <w:spacing w:after="320"/>
        <w:rPr>
          <w:b/>
        </w:rPr>
      </w:pPr>
      <w:r>
        <w:rPr>
          <w:b/>
        </w:rPr>
        <w:t>What is Control?</w:t>
      </w:r>
    </w:p>
    <w:p w14:paraId="12E4B168" w14:textId="77777777" w:rsidR="0003451F" w:rsidRDefault="00C56D17">
      <w:pPr>
        <w:shd w:val="clear" w:color="auto" w:fill="FFFFFF"/>
        <w:spacing w:after="320"/>
        <w:rPr>
          <w:b/>
        </w:rPr>
      </w:pPr>
      <w:r>
        <w:rPr>
          <w:b/>
          <w:noProof/>
          <w:lang w:val="en-US"/>
        </w:rPr>
        <w:drawing>
          <wp:inline distT="114300" distB="114300" distL="114300" distR="114300" wp14:anchorId="0CBACB15" wp14:editId="750D8E70">
            <wp:extent cx="1358900" cy="1244600"/>
            <wp:effectExtent l="0" t="0" r="0" b="0"/>
            <wp:docPr id="2" name="image3.jpg" descr="What is Quality Control"/>
            <wp:cNvGraphicFramePr/>
            <a:graphic xmlns:a="http://schemas.openxmlformats.org/drawingml/2006/main">
              <a:graphicData uri="http://schemas.openxmlformats.org/drawingml/2006/picture">
                <pic:pic xmlns:pic="http://schemas.openxmlformats.org/drawingml/2006/picture">
                  <pic:nvPicPr>
                    <pic:cNvPr id="0" name="image3.jpg" descr="What is Quality Control"/>
                    <pic:cNvPicPr preferRelativeResize="0"/>
                  </pic:nvPicPr>
                  <pic:blipFill>
                    <a:blip r:embed="rId13"/>
                    <a:srcRect/>
                    <a:stretch>
                      <a:fillRect/>
                    </a:stretch>
                  </pic:blipFill>
                  <pic:spPr>
                    <a:xfrm>
                      <a:off x="0" y="0"/>
                      <a:ext cx="1358900" cy="1244600"/>
                    </a:xfrm>
                    <a:prstGeom prst="rect">
                      <a:avLst/>
                    </a:prstGeom>
                    <a:ln/>
                  </pic:spPr>
                </pic:pic>
              </a:graphicData>
            </a:graphic>
          </wp:inline>
        </w:drawing>
      </w:r>
    </w:p>
    <w:p w14:paraId="0D43FDF3" w14:textId="77777777" w:rsidR="005C73A9" w:rsidRDefault="005C73A9">
      <w:pPr>
        <w:shd w:val="clear" w:color="auto" w:fill="FFFFFF"/>
        <w:spacing w:after="320"/>
        <w:rPr>
          <w:b/>
        </w:rPr>
      </w:pPr>
    </w:p>
    <w:p w14:paraId="6A76A0D2" w14:textId="77777777" w:rsidR="0003451F" w:rsidRDefault="00C56D17">
      <w:pPr>
        <w:shd w:val="clear" w:color="auto" w:fill="FFFFFF"/>
        <w:spacing w:after="320"/>
      </w:pPr>
      <w:r>
        <w:rPr>
          <w:b/>
          <w:color w:val="FF6600"/>
        </w:rPr>
        <w:t>Control</w:t>
      </w:r>
      <w:r>
        <w:t xml:space="preserve"> is to test or verify actual results by comparing it with the defined standards.</w:t>
      </w:r>
    </w:p>
    <w:p w14:paraId="6439822E" w14:textId="77777777" w:rsidR="005C73A9" w:rsidRDefault="005C73A9">
      <w:pPr>
        <w:shd w:val="clear" w:color="auto" w:fill="FFFFFF"/>
        <w:spacing w:after="320"/>
      </w:pPr>
    </w:p>
    <w:p w14:paraId="6404986A" w14:textId="77777777" w:rsidR="0003451F" w:rsidRDefault="0003451F">
      <w:pPr>
        <w:shd w:val="clear" w:color="auto" w:fill="FFFFFF"/>
        <w:spacing w:after="320"/>
      </w:pPr>
    </w:p>
    <w:p w14:paraId="1F580B94" w14:textId="77777777" w:rsidR="0003451F" w:rsidRDefault="00C56D17">
      <w:pPr>
        <w:pStyle w:val="Heading3"/>
        <w:keepNext w:val="0"/>
        <w:keepLines w:val="0"/>
        <w:shd w:val="clear" w:color="auto" w:fill="FFFFFF"/>
        <w:spacing w:before="0" w:after="300" w:line="288" w:lineRule="auto"/>
        <w:rPr>
          <w:b/>
          <w:color w:val="000000"/>
          <w:sz w:val="22"/>
          <w:szCs w:val="22"/>
        </w:rPr>
      </w:pPr>
      <w:bookmarkStart w:id="7" w:name="_3j8nvch0ird4" w:colFirst="0" w:colLast="0"/>
      <w:bookmarkEnd w:id="7"/>
      <w:r>
        <w:rPr>
          <w:b/>
          <w:color w:val="000000"/>
          <w:sz w:val="22"/>
          <w:szCs w:val="22"/>
        </w:rPr>
        <w:t>What is Quality Control (QC)?</w:t>
      </w:r>
    </w:p>
    <w:p w14:paraId="0FC0E3EB" w14:textId="77777777" w:rsidR="0003451F" w:rsidRDefault="00C56D17">
      <w:pPr>
        <w:shd w:val="clear" w:color="auto" w:fill="FFFFFF"/>
        <w:spacing w:after="320"/>
      </w:pPr>
      <w:r>
        <w:rPr>
          <w:b/>
          <w:color w:val="FF6600"/>
        </w:rPr>
        <w:t>Quality Control</w:t>
      </w:r>
      <w:r>
        <w:t xml:space="preserve"> is known as QC and focuses on identifying a defect. QC ensures that the approaches, techniques, methods and processes designed in the project are following correctly. QC activities monitor and verify that the project deliverables meet the defined quality standards.</w:t>
      </w:r>
    </w:p>
    <w:p w14:paraId="75F455DB" w14:textId="77777777" w:rsidR="0003451F" w:rsidRDefault="00C56D17">
      <w:pPr>
        <w:shd w:val="clear" w:color="auto" w:fill="FFFFFF"/>
        <w:spacing w:after="320"/>
      </w:pPr>
      <w:r>
        <w:rPr>
          <w:b/>
          <w:color w:val="FF6600"/>
        </w:rPr>
        <w:t>Quality Control</w:t>
      </w:r>
      <w:r>
        <w:t xml:space="preserve"> is a reactive process and is detection in nature. It recognizes the defects. Quality Control has to complete after Quality Assurance.</w:t>
      </w:r>
    </w:p>
    <w:p w14:paraId="398EA832" w14:textId="77777777" w:rsidR="0003451F" w:rsidRDefault="00C56D17">
      <w:pPr>
        <w:shd w:val="clear" w:color="auto" w:fill="FFFFFF"/>
        <w:spacing w:after="320"/>
        <w:jc w:val="center"/>
      </w:pPr>
      <w:r>
        <w:rPr>
          <w:noProof/>
          <w:lang w:val="en-US"/>
        </w:rPr>
        <w:drawing>
          <wp:inline distT="114300" distB="114300" distL="114300" distR="114300" wp14:anchorId="241E5D29" wp14:editId="3BE8A99D">
            <wp:extent cx="2654300" cy="2654300"/>
            <wp:effectExtent l="0" t="0" r="0" b="0"/>
            <wp:docPr id="6" name="image2.jpg" descr="Difference between quality assurance and quality control 1"/>
            <wp:cNvGraphicFramePr/>
            <a:graphic xmlns:a="http://schemas.openxmlformats.org/drawingml/2006/main">
              <a:graphicData uri="http://schemas.openxmlformats.org/drawingml/2006/picture">
                <pic:pic xmlns:pic="http://schemas.openxmlformats.org/drawingml/2006/picture">
                  <pic:nvPicPr>
                    <pic:cNvPr id="0" name="image2.jpg" descr="Difference between quality assurance and quality control 1"/>
                    <pic:cNvPicPr preferRelativeResize="0"/>
                  </pic:nvPicPr>
                  <pic:blipFill>
                    <a:blip r:embed="rId14"/>
                    <a:srcRect/>
                    <a:stretch>
                      <a:fillRect/>
                    </a:stretch>
                  </pic:blipFill>
                  <pic:spPr>
                    <a:xfrm>
                      <a:off x="0" y="0"/>
                      <a:ext cx="2654300" cy="2654300"/>
                    </a:xfrm>
                    <a:prstGeom prst="rect">
                      <a:avLst/>
                    </a:prstGeom>
                    <a:ln/>
                  </pic:spPr>
                </pic:pic>
              </a:graphicData>
            </a:graphic>
          </wp:inline>
        </w:drawing>
      </w:r>
    </w:p>
    <w:p w14:paraId="30D766E6" w14:textId="77777777" w:rsidR="0003451F" w:rsidRDefault="00C56D17">
      <w:pPr>
        <w:shd w:val="clear" w:color="auto" w:fill="FFFFFF"/>
        <w:spacing w:after="320"/>
        <w:rPr>
          <w:b/>
        </w:rPr>
      </w:pPr>
      <w:r>
        <w:rPr>
          <w:b/>
        </w:rPr>
        <w:t>What is The Difference in QA/QC?</w:t>
      </w:r>
    </w:p>
    <w:p w14:paraId="52934C23" w14:textId="77777777" w:rsidR="0003451F" w:rsidRDefault="00C56D17">
      <w:pPr>
        <w:shd w:val="clear" w:color="auto" w:fill="FFFFFF"/>
        <w:spacing w:after="320"/>
      </w:pPr>
      <w:r>
        <w:t>Many people think QA and QC are the same and interchangeable but this is not true. Both are tightly linked and sometimes it is very difficult to identify the differences. Fact is both are related to each other but they are different in origins. QA and QC both are part of Quality Management however QA is focusing on preventing defect while QC is focusing on identifying the defect.</w:t>
      </w:r>
    </w:p>
    <w:p w14:paraId="77DCB899" w14:textId="77777777" w:rsidR="0003451F" w:rsidRDefault="0003451F">
      <w:pPr>
        <w:rPr>
          <w:b/>
        </w:rPr>
      </w:pPr>
    </w:p>
    <w:p w14:paraId="69A2B646" w14:textId="77777777" w:rsidR="0003451F" w:rsidRDefault="0003451F">
      <w:pPr>
        <w:rPr>
          <w:b/>
        </w:rPr>
      </w:pPr>
    </w:p>
    <w:p w14:paraId="22377C77" w14:textId="77777777" w:rsidR="0003451F" w:rsidRDefault="00C56D17">
      <w:pPr>
        <w:rPr>
          <w:color w:val="1155CC"/>
        </w:rPr>
      </w:pPr>
      <w:r>
        <w:rPr>
          <w:b/>
        </w:rPr>
        <w:t xml:space="preserve">Useful links: </w:t>
      </w:r>
      <w:hyperlink r:id="rId15">
        <w:r>
          <w:rPr>
            <w:color w:val="1155CC"/>
            <w:u w:val="single"/>
          </w:rPr>
          <w:t>https://www.guru99</w:t>
        </w:r>
        <w:r>
          <w:rPr>
            <w:color w:val="1155CC"/>
            <w:u w:val="single"/>
          </w:rPr>
          <w:t>.</w:t>
        </w:r>
        <w:r>
          <w:rPr>
            <w:color w:val="1155CC"/>
            <w:u w:val="single"/>
          </w:rPr>
          <w:t>com/quality-assurance-vs-quality-control.html</w:t>
        </w:r>
      </w:hyperlink>
    </w:p>
    <w:p w14:paraId="45AE9D53" w14:textId="77777777" w:rsidR="0003451F" w:rsidRDefault="0003451F">
      <w:pPr>
        <w:rPr>
          <w:color w:val="1155CC"/>
        </w:rPr>
      </w:pPr>
    </w:p>
    <w:p w14:paraId="56D6468D" w14:textId="77777777" w:rsidR="0003451F" w:rsidRDefault="00C56D17">
      <w:pPr>
        <w:ind w:left="720"/>
        <w:rPr>
          <w:color w:val="1155CC"/>
        </w:rPr>
      </w:pPr>
      <w:r>
        <w:rPr>
          <w:color w:val="1155CC"/>
        </w:rPr>
        <w:t xml:space="preserve">          </w:t>
      </w:r>
      <w:hyperlink r:id="rId16">
        <w:r>
          <w:rPr>
            <w:color w:val="1155CC"/>
            <w:u w:val="single"/>
          </w:rPr>
          <w:t>https://www.qualio.com/blog/quality-assuran</w:t>
        </w:r>
        <w:r>
          <w:rPr>
            <w:color w:val="1155CC"/>
            <w:u w:val="single"/>
          </w:rPr>
          <w:t>c</w:t>
        </w:r>
        <w:r>
          <w:rPr>
            <w:color w:val="1155CC"/>
            <w:u w:val="single"/>
          </w:rPr>
          <w:t>e-vs-quality-control</w:t>
        </w:r>
      </w:hyperlink>
    </w:p>
    <w:p w14:paraId="755D8169" w14:textId="77777777" w:rsidR="0003451F" w:rsidRDefault="0003451F">
      <w:pPr>
        <w:ind w:left="720"/>
        <w:rPr>
          <w:color w:val="1155CC"/>
        </w:rPr>
      </w:pPr>
    </w:p>
    <w:p w14:paraId="1F3A9275" w14:textId="77777777" w:rsidR="0003451F" w:rsidRDefault="00C56D17">
      <w:pPr>
        <w:ind w:left="720"/>
        <w:rPr>
          <w:color w:val="1155CC"/>
        </w:rPr>
      </w:pPr>
      <w:r>
        <w:rPr>
          <w:color w:val="1155CC"/>
        </w:rPr>
        <w:t xml:space="preserve">          </w:t>
      </w:r>
      <w:hyperlink r:id="rId17">
        <w:r>
          <w:rPr>
            <w:color w:val="1155CC"/>
            <w:u w:val="single"/>
          </w:rPr>
          <w:t>https://www.youtube.com/watch?v=j</w:t>
        </w:r>
        <w:r>
          <w:rPr>
            <w:color w:val="1155CC"/>
            <w:u w:val="single"/>
          </w:rPr>
          <w:t>_</w:t>
        </w:r>
        <w:r>
          <w:rPr>
            <w:color w:val="1155CC"/>
            <w:u w:val="single"/>
          </w:rPr>
          <w:t>KdgdLscU4</w:t>
        </w:r>
      </w:hyperlink>
    </w:p>
    <w:p w14:paraId="251148FB" w14:textId="77777777" w:rsidR="0003451F" w:rsidRDefault="00C56D17">
      <w:pPr>
        <w:ind w:left="720"/>
      </w:pPr>
      <w:r>
        <w:t xml:space="preserve"> </w:t>
      </w:r>
    </w:p>
    <w:p w14:paraId="23297AAF" w14:textId="77777777" w:rsidR="0003451F" w:rsidRDefault="0003451F"/>
    <w:p w14:paraId="09545994" w14:textId="77777777" w:rsidR="0003451F" w:rsidRDefault="00C56D17">
      <w:pPr>
        <w:rPr>
          <w:b/>
          <w:color w:val="FF6600"/>
        </w:rPr>
      </w:pPr>
      <w:r>
        <w:rPr>
          <w:b/>
          <w:color w:val="FF6600"/>
        </w:rPr>
        <w:lastRenderedPageBreak/>
        <w:t>Task: Statement Coverage and Path Finding is performed in QA or QC? Explain with justifications according to your understanding.</w:t>
      </w:r>
    </w:p>
    <w:p w14:paraId="610AA593" w14:textId="77777777" w:rsidR="00AF5D7A" w:rsidRDefault="00AF5D7A">
      <w:pPr>
        <w:rPr>
          <w:b/>
          <w:color w:val="FF6600"/>
        </w:rPr>
      </w:pPr>
    </w:p>
    <w:p w14:paraId="55079B15" w14:textId="77777777" w:rsidR="00AF5D7A" w:rsidRDefault="00AF5D7A">
      <w:pPr>
        <w:rPr>
          <w:b/>
          <w:color w:val="FF6600"/>
        </w:rPr>
      </w:pPr>
      <w:bookmarkStart w:id="8" w:name="_GoBack"/>
      <w:bookmarkEnd w:id="8"/>
    </w:p>
    <w:p w14:paraId="1FD563FA" w14:textId="77777777" w:rsidR="00AF5D7A" w:rsidRDefault="00AF5D7A">
      <w:pPr>
        <w:rPr>
          <w:b/>
          <w:color w:val="FF6600"/>
        </w:rPr>
      </w:pPr>
    </w:p>
    <w:p w14:paraId="03FD399E" w14:textId="77777777" w:rsidR="0003451F" w:rsidRDefault="00C56D17">
      <w:pPr>
        <w:rPr>
          <w:b/>
          <w:sz w:val="24"/>
          <w:szCs w:val="24"/>
        </w:rPr>
      </w:pPr>
      <w:r>
        <w:rPr>
          <w:b/>
          <w:sz w:val="24"/>
          <w:szCs w:val="24"/>
        </w:rPr>
        <w:t>Test Suite - Creation and Maintenance:</w:t>
      </w:r>
    </w:p>
    <w:p w14:paraId="24981461" w14:textId="77777777" w:rsidR="0003451F" w:rsidRDefault="0003451F">
      <w:pPr>
        <w:rPr>
          <w:b/>
          <w:sz w:val="24"/>
          <w:szCs w:val="24"/>
        </w:rPr>
      </w:pPr>
    </w:p>
    <w:p w14:paraId="795286A1" w14:textId="77777777" w:rsidR="0003451F" w:rsidRDefault="00C56D17">
      <w:pPr>
        <w:shd w:val="clear" w:color="auto" w:fill="FFFFFF"/>
        <w:spacing w:after="300"/>
      </w:pPr>
      <w:r>
        <w:t xml:space="preserve">A </w:t>
      </w:r>
      <w:r>
        <w:rPr>
          <w:b/>
          <w:color w:val="FF6600"/>
        </w:rPr>
        <w:t>TEST SUITE</w:t>
      </w:r>
      <w:r>
        <w:t xml:space="preserve"> is a collection of test cases. In automated testing, it can mean a collection of test scripts. In a test suite, the test cases / scripts are organized in a logical order. For example, the test case for registration will precede the test case for login.</w:t>
      </w:r>
    </w:p>
    <w:p w14:paraId="6E03D3EF" w14:textId="77777777" w:rsidR="0003451F" w:rsidRDefault="0003451F">
      <w:pPr>
        <w:shd w:val="clear" w:color="auto" w:fill="FFFFFF"/>
        <w:spacing w:after="300"/>
      </w:pPr>
    </w:p>
    <w:p w14:paraId="23E664FF" w14:textId="77777777" w:rsidR="0003451F" w:rsidRDefault="00C56D17">
      <w:pPr>
        <w:shd w:val="clear" w:color="auto" w:fill="FFFFFF"/>
        <w:spacing w:after="300"/>
        <w:rPr>
          <w:b/>
          <w:u w:val="single"/>
        </w:rPr>
      </w:pPr>
      <w:r>
        <w:rPr>
          <w:b/>
          <w:u w:val="single"/>
        </w:rPr>
        <w:t>ISTQB Definition:</w:t>
      </w:r>
    </w:p>
    <w:p w14:paraId="58BD5723" w14:textId="77777777" w:rsidR="0003451F" w:rsidRDefault="00C56D17">
      <w:pPr>
        <w:numPr>
          <w:ilvl w:val="0"/>
          <w:numId w:val="16"/>
        </w:numPr>
        <w:shd w:val="clear" w:color="auto" w:fill="FFFFFF"/>
        <w:spacing w:before="760" w:after="600"/>
        <w:rPr>
          <w:color w:val="000000"/>
        </w:rPr>
      </w:pPr>
      <w:r>
        <w:rPr>
          <w:b/>
        </w:rPr>
        <w:t xml:space="preserve">test suite: </w:t>
      </w:r>
      <w:r>
        <w:t>A set of test scripts or test procedures to be executed in a specific test run.</w:t>
      </w:r>
    </w:p>
    <w:p w14:paraId="72C4C502" w14:textId="77777777" w:rsidR="0003451F" w:rsidRDefault="00C56D17">
      <w:pPr>
        <w:shd w:val="clear" w:color="auto" w:fill="FFFFFF"/>
        <w:spacing w:after="300"/>
      </w:pPr>
      <w:r>
        <w:t xml:space="preserve">When you have hundreds / thousands of test cases, a test suite allows you to categorize them in a way that matches your planning or analysis needs. </w:t>
      </w:r>
    </w:p>
    <w:p w14:paraId="01C6E221" w14:textId="77777777" w:rsidR="0003451F" w:rsidRDefault="0003451F">
      <w:pPr>
        <w:shd w:val="clear" w:color="auto" w:fill="FFFFFF"/>
        <w:spacing w:after="300"/>
      </w:pPr>
    </w:p>
    <w:p w14:paraId="45DDBDF7" w14:textId="77777777" w:rsidR="0003451F" w:rsidRDefault="00C56D17">
      <w:pPr>
        <w:shd w:val="clear" w:color="auto" w:fill="FFFFFF"/>
        <w:spacing w:after="300"/>
      </w:pPr>
      <w:r>
        <w:t xml:space="preserve">For example, you could have a </w:t>
      </w:r>
      <w:r>
        <w:rPr>
          <w:b/>
          <w:color w:val="FF6600"/>
        </w:rPr>
        <w:t>test suite</w:t>
      </w:r>
      <w:r>
        <w:t xml:space="preserve"> for each of the core features of the software or you could have a separate test suite for a particular type of testing (for example, smoke test suite or security test suite).</w:t>
      </w:r>
    </w:p>
    <w:p w14:paraId="66CD8C7D" w14:textId="77777777" w:rsidR="0003451F" w:rsidRDefault="0003451F">
      <w:pPr>
        <w:shd w:val="clear" w:color="auto" w:fill="FFFFFF"/>
        <w:spacing w:after="300"/>
      </w:pPr>
    </w:p>
    <w:p w14:paraId="76938D7E" w14:textId="77777777" w:rsidR="0003451F" w:rsidRDefault="00C56D17">
      <w:pPr>
        <w:shd w:val="clear" w:color="auto" w:fill="FFFFFF"/>
      </w:pPr>
      <w:r>
        <w:t>An example of a test suite for purchasing a product could comprise of the following test cases:</w:t>
      </w:r>
    </w:p>
    <w:p w14:paraId="15A8252B" w14:textId="77777777" w:rsidR="0003451F" w:rsidRDefault="00C56D17">
      <w:pPr>
        <w:numPr>
          <w:ilvl w:val="0"/>
          <w:numId w:val="15"/>
        </w:numPr>
        <w:spacing w:before="160"/>
        <w:rPr>
          <w:color w:val="000000"/>
        </w:rPr>
      </w:pPr>
      <w:r>
        <w:t>Test Case 1: Login</w:t>
      </w:r>
    </w:p>
    <w:p w14:paraId="6EA6A8FA" w14:textId="77777777" w:rsidR="0003451F" w:rsidRDefault="00C56D17">
      <w:pPr>
        <w:numPr>
          <w:ilvl w:val="0"/>
          <w:numId w:val="15"/>
        </w:numPr>
        <w:rPr>
          <w:color w:val="000000"/>
        </w:rPr>
      </w:pPr>
      <w:r>
        <w:t>Test Case 2: Add Products</w:t>
      </w:r>
    </w:p>
    <w:p w14:paraId="0AAD6E2B" w14:textId="77777777" w:rsidR="0003451F" w:rsidRDefault="00C56D17">
      <w:pPr>
        <w:numPr>
          <w:ilvl w:val="0"/>
          <w:numId w:val="15"/>
        </w:numPr>
        <w:rPr>
          <w:color w:val="000000"/>
        </w:rPr>
      </w:pPr>
      <w:r>
        <w:t>Test Case 3: Checkout</w:t>
      </w:r>
    </w:p>
    <w:p w14:paraId="3A68181A" w14:textId="77777777" w:rsidR="0003451F" w:rsidRDefault="00C56D17">
      <w:pPr>
        <w:numPr>
          <w:ilvl w:val="0"/>
          <w:numId w:val="15"/>
        </w:numPr>
        <w:rPr>
          <w:color w:val="000000"/>
        </w:rPr>
      </w:pPr>
      <w:r>
        <w:t>Test Case 4: Logout</w:t>
      </w:r>
    </w:p>
    <w:p w14:paraId="467164ED" w14:textId="77777777" w:rsidR="0003451F" w:rsidRDefault="0003451F">
      <w:pPr>
        <w:spacing w:before="160"/>
      </w:pPr>
    </w:p>
    <w:p w14:paraId="0739BCE1" w14:textId="77777777" w:rsidR="0003451F" w:rsidRDefault="00C56D17">
      <w:pPr>
        <w:shd w:val="clear" w:color="auto" w:fill="FFFFFF"/>
        <w:spacing w:after="300"/>
      </w:pPr>
      <w:r>
        <w:t>Note that each of the test cases above are dependent on the success of the previous test cases. For instance, it’s no use checking out if one cannot add products. Hence, if you are running a test suite in sequential mode, you can choose to stop the test suite execution if a single test case does not pass.</w:t>
      </w:r>
    </w:p>
    <w:p w14:paraId="4D0FC2FA" w14:textId="77777777" w:rsidR="0003451F" w:rsidRDefault="0003451F"/>
    <w:p w14:paraId="70B7D658" w14:textId="77777777" w:rsidR="0003451F" w:rsidRDefault="00C56D17">
      <w:r>
        <w:rPr>
          <w:b/>
        </w:rPr>
        <w:lastRenderedPageBreak/>
        <w:t xml:space="preserve">Useful links: </w:t>
      </w:r>
      <w:hyperlink r:id="rId18">
        <w:r>
          <w:rPr>
            <w:color w:val="1155CC"/>
            <w:u w:val="single"/>
          </w:rPr>
          <w:t>https://sqa.stackexchange.com/questions/9119/test-suite-vs-test-plan</w:t>
        </w:r>
      </w:hyperlink>
    </w:p>
    <w:p w14:paraId="57A6F2E4" w14:textId="77777777" w:rsidR="0003451F" w:rsidRDefault="0003451F">
      <w:pPr>
        <w:rPr>
          <w:b/>
        </w:rPr>
      </w:pPr>
    </w:p>
    <w:p w14:paraId="3AC0F7A9" w14:textId="77777777" w:rsidR="0003451F" w:rsidRDefault="00C56D17">
      <w:hyperlink r:id="rId19">
        <w:r>
          <w:rPr>
            <w:color w:val="1155CC"/>
            <w:u w:val="single"/>
          </w:rPr>
          <w:t>https://www.testmonitor.com/blog/test-case-test-suite-test-run-whats-the-difference</w:t>
        </w:r>
      </w:hyperlink>
    </w:p>
    <w:p w14:paraId="17E9D847" w14:textId="77777777" w:rsidR="0003451F" w:rsidRDefault="0003451F"/>
    <w:p w14:paraId="011AD305" w14:textId="77777777" w:rsidR="0003451F" w:rsidRDefault="00C56D17">
      <w:pPr>
        <w:rPr>
          <w:b/>
          <w:sz w:val="24"/>
          <w:szCs w:val="24"/>
        </w:rPr>
      </w:pPr>
      <w:hyperlink r:id="rId20">
        <w:r>
          <w:rPr>
            <w:color w:val="1155CC"/>
            <w:u w:val="single"/>
          </w:rPr>
          <w:t>https://help.testlodge.com/hc/en-us/articles/115007101447-Using-Test-Suites-and-Test-Cases</w:t>
        </w:r>
      </w:hyperlink>
    </w:p>
    <w:p w14:paraId="7D1E1545" w14:textId="77777777" w:rsidR="0003451F" w:rsidRDefault="00C56D17">
      <w:pPr>
        <w:rPr>
          <w:b/>
          <w:sz w:val="24"/>
          <w:szCs w:val="24"/>
        </w:rPr>
      </w:pPr>
      <w:r>
        <w:rPr>
          <w:b/>
          <w:sz w:val="24"/>
          <w:szCs w:val="24"/>
        </w:rPr>
        <w:t>Test Scenarios vs Test Cases:</w:t>
      </w:r>
    </w:p>
    <w:p w14:paraId="0622E996" w14:textId="77777777" w:rsidR="0003451F" w:rsidRDefault="0003451F">
      <w:pPr>
        <w:rPr>
          <w:b/>
          <w:sz w:val="24"/>
          <w:szCs w:val="24"/>
        </w:rPr>
      </w:pPr>
    </w:p>
    <w:p w14:paraId="0467E5B4" w14:textId="77777777" w:rsidR="0003451F" w:rsidRDefault="00C56D17">
      <w:pPr>
        <w:shd w:val="clear" w:color="auto" w:fill="FFFFFF"/>
        <w:spacing w:after="400"/>
        <w:rPr>
          <w:b/>
        </w:rPr>
      </w:pPr>
      <w:r>
        <w:rPr>
          <w:b/>
        </w:rPr>
        <w:t xml:space="preserve">Test Case: </w:t>
      </w:r>
    </w:p>
    <w:p w14:paraId="20E3E570" w14:textId="77777777" w:rsidR="0003451F" w:rsidRDefault="00C56D17">
      <w:pPr>
        <w:shd w:val="clear" w:color="auto" w:fill="FFFFFF"/>
        <w:spacing w:after="400"/>
      </w:pPr>
      <w:r>
        <w:t xml:space="preserve">A </w:t>
      </w:r>
      <w:r>
        <w:rPr>
          <w:b/>
          <w:color w:val="FF6600"/>
        </w:rPr>
        <w:t>test case</w:t>
      </w:r>
      <w:r>
        <w:t xml:space="preserve"> is a set of conditions or variables under which a tester will determine whether an application, software system or one of its features is working as it was originally established for it to do.</w:t>
      </w:r>
    </w:p>
    <w:p w14:paraId="61E5B242" w14:textId="77777777" w:rsidR="0003451F" w:rsidRDefault="00C56D17">
      <w:pPr>
        <w:shd w:val="clear" w:color="auto" w:fill="FFFFFF"/>
        <w:spacing w:after="400"/>
      </w:pPr>
      <w:r>
        <w:rPr>
          <w:b/>
        </w:rPr>
        <w:t>Test Scenario</w:t>
      </w:r>
      <w:r>
        <w:t xml:space="preserve">: </w:t>
      </w:r>
    </w:p>
    <w:p w14:paraId="43F46D23" w14:textId="77777777" w:rsidR="0003451F" w:rsidRDefault="00C56D17">
      <w:pPr>
        <w:shd w:val="clear" w:color="auto" w:fill="FFFFFF"/>
        <w:spacing w:after="400"/>
      </w:pPr>
      <w:r>
        <w:t xml:space="preserve">The exhaustive testing is not possible due to the large number of data combinations and large number of possible paths in the software. </w:t>
      </w:r>
    </w:p>
    <w:p w14:paraId="130BA56B" w14:textId="77777777" w:rsidR="0003451F" w:rsidRDefault="00C56D17">
      <w:pPr>
        <w:shd w:val="clear" w:color="auto" w:fill="FFFFFF"/>
        <w:spacing w:after="400"/>
      </w:pPr>
      <w:r>
        <w:rPr>
          <w:b/>
          <w:color w:val="FF6600"/>
        </w:rPr>
        <w:t>Scenario testing</w:t>
      </w:r>
      <w:r>
        <w:t xml:space="preserve"> is to make sure that end to end functionality of the application under test is working as expected. Also check if all business flows are working as expected. </w:t>
      </w:r>
    </w:p>
    <w:p w14:paraId="40D5BB35" w14:textId="77777777" w:rsidR="0003451F" w:rsidRDefault="00C56D17">
      <w:pPr>
        <w:shd w:val="clear" w:color="auto" w:fill="FFFFFF"/>
        <w:spacing w:after="400"/>
      </w:pPr>
      <w:r>
        <w:t xml:space="preserve">In scenario testing the tester needs to put his/her foot in the end user's shoes to check and perform the action as to how they are using the application under test. </w:t>
      </w:r>
    </w:p>
    <w:p w14:paraId="627BC914" w14:textId="77777777" w:rsidR="0003451F" w:rsidRDefault="00C56D17">
      <w:pPr>
        <w:shd w:val="clear" w:color="auto" w:fill="FFFFFF"/>
        <w:spacing w:after="400"/>
      </w:pPr>
      <w:r>
        <w:t xml:space="preserve">In </w:t>
      </w:r>
      <w:r>
        <w:rPr>
          <w:b/>
          <w:color w:val="FF6600"/>
        </w:rPr>
        <w:t>scenario testing</w:t>
      </w:r>
      <w:r>
        <w:t xml:space="preserve"> the preparation of scenarios would be the most important part, to prepare the scenario tester needs to consult or take help from the client, stakeholder or developers.</w:t>
      </w:r>
    </w:p>
    <w:p w14:paraId="41DDE287" w14:textId="77777777" w:rsidR="0003451F" w:rsidRDefault="0003451F">
      <w:pPr>
        <w:rPr>
          <w:b/>
        </w:rPr>
      </w:pPr>
    </w:p>
    <w:p w14:paraId="78481BD9" w14:textId="77777777" w:rsidR="0003451F" w:rsidRDefault="00C56D17">
      <w:r>
        <w:rPr>
          <w:b/>
        </w:rPr>
        <w:t xml:space="preserve">Useful links: </w:t>
      </w:r>
      <w:hyperlink r:id="rId21">
        <w:r>
          <w:rPr>
            <w:color w:val="1155CC"/>
            <w:u w:val="single"/>
          </w:rPr>
          <w:t>https://www.guru99.com/test-case-vs-test-scenario.html</w:t>
        </w:r>
      </w:hyperlink>
    </w:p>
    <w:p w14:paraId="016146A0" w14:textId="77777777" w:rsidR="0003451F" w:rsidRDefault="0003451F"/>
    <w:p w14:paraId="0BDF2618" w14:textId="77777777" w:rsidR="0003451F" w:rsidRDefault="00C56D17">
      <w:r>
        <w:t xml:space="preserve">                    </w:t>
      </w:r>
      <w:hyperlink r:id="rId22">
        <w:r>
          <w:rPr>
            <w:color w:val="1155CC"/>
            <w:u w:val="single"/>
          </w:rPr>
          <w:t>https://www.softwaretestingclass.com/what-is-difference-between-test-cases-vs-test-scenarios</w:t>
        </w:r>
      </w:hyperlink>
    </w:p>
    <w:p w14:paraId="0AC52284" w14:textId="77777777" w:rsidR="0003451F" w:rsidRDefault="0003451F"/>
    <w:p w14:paraId="47C9DEFB" w14:textId="77777777" w:rsidR="0003451F" w:rsidRDefault="00C56D17">
      <w:hyperlink r:id="rId23">
        <w:r>
          <w:rPr>
            <w:color w:val="1155CC"/>
            <w:u w:val="single"/>
          </w:rPr>
          <w:t>https://www.youtube.com/watch?v=ePGAEJURzqU</w:t>
        </w:r>
      </w:hyperlink>
    </w:p>
    <w:p w14:paraId="267C2E25" w14:textId="77777777" w:rsidR="0003451F" w:rsidRDefault="0003451F">
      <w:pPr>
        <w:rPr>
          <w:b/>
          <w:sz w:val="24"/>
          <w:szCs w:val="24"/>
        </w:rPr>
      </w:pPr>
    </w:p>
    <w:p w14:paraId="05031344" w14:textId="77777777" w:rsidR="0003451F" w:rsidRDefault="0003451F"/>
    <w:p w14:paraId="6206D8AA" w14:textId="77777777" w:rsidR="0003451F" w:rsidRDefault="00C56D17">
      <w:pPr>
        <w:rPr>
          <w:b/>
          <w:color w:val="FF6600"/>
        </w:rPr>
      </w:pPr>
      <w:r>
        <w:rPr>
          <w:b/>
          <w:color w:val="FF6600"/>
        </w:rPr>
        <w:t xml:space="preserve">Task: Create a Test Suite (A folder is your google drive and sheets within that folder) containing the test scenarios, test cases and relevant stuff. </w:t>
      </w:r>
    </w:p>
    <w:p w14:paraId="3BB2DE1B" w14:textId="77777777" w:rsidR="0003451F" w:rsidRDefault="0003451F">
      <w:pPr>
        <w:rPr>
          <w:b/>
          <w:color w:val="FF6600"/>
        </w:rPr>
      </w:pPr>
    </w:p>
    <w:p w14:paraId="57FF7E4F" w14:textId="77777777" w:rsidR="0003451F" w:rsidRDefault="00C56D17">
      <w:pPr>
        <w:rPr>
          <w:b/>
          <w:color w:val="FF6600"/>
        </w:rPr>
      </w:pPr>
      <w:r>
        <w:rPr>
          <w:b/>
          <w:color w:val="FF6600"/>
        </w:rPr>
        <w:t xml:space="preserve">Take </w:t>
      </w:r>
      <w:r>
        <w:rPr>
          <w:b/>
          <w:color w:val="1155CC"/>
        </w:rPr>
        <w:t>www.facebook.com</w:t>
      </w:r>
      <w:r>
        <w:rPr>
          <w:b/>
          <w:color w:val="FF6600"/>
        </w:rPr>
        <w:t xml:space="preserve"> as a sample project. The use of screenshots and relevant attributes is encouraged.</w:t>
      </w:r>
    </w:p>
    <w:p w14:paraId="7F9D87FE" w14:textId="77777777" w:rsidR="0003451F" w:rsidRDefault="0003451F"/>
    <w:p w14:paraId="59771FAC" w14:textId="77777777" w:rsidR="0003451F" w:rsidRDefault="00C56D17">
      <w:pPr>
        <w:rPr>
          <w:b/>
          <w:color w:val="FF6600"/>
        </w:rPr>
      </w:pPr>
      <w:r>
        <w:rPr>
          <w:b/>
          <w:color w:val="FF6600"/>
        </w:rPr>
        <w:t xml:space="preserve">Furthermore, you can also use any free Online QA Management Tools to achieve this task. </w:t>
      </w:r>
    </w:p>
    <w:p w14:paraId="4A06E1D3" w14:textId="77777777" w:rsidR="0003451F" w:rsidRDefault="0003451F"/>
    <w:p w14:paraId="05123B6A" w14:textId="77777777" w:rsidR="0003451F" w:rsidRDefault="0003451F"/>
    <w:p w14:paraId="277E0A3B" w14:textId="77777777" w:rsidR="0003451F" w:rsidRDefault="00C56D17">
      <w:pPr>
        <w:rPr>
          <w:b/>
          <w:sz w:val="24"/>
          <w:szCs w:val="24"/>
        </w:rPr>
      </w:pPr>
      <w:r>
        <w:rPr>
          <w:b/>
          <w:sz w:val="24"/>
          <w:szCs w:val="24"/>
        </w:rPr>
        <w:t>Manual Testing (Black-box Testing):</w:t>
      </w:r>
    </w:p>
    <w:p w14:paraId="295B402B" w14:textId="77777777" w:rsidR="0003451F" w:rsidRDefault="0003451F">
      <w:pPr>
        <w:rPr>
          <w:b/>
          <w:sz w:val="24"/>
          <w:szCs w:val="24"/>
        </w:rPr>
      </w:pPr>
    </w:p>
    <w:p w14:paraId="2CB97715" w14:textId="77777777" w:rsidR="0003451F" w:rsidRDefault="00C56D17">
      <w:pPr>
        <w:shd w:val="clear" w:color="auto" w:fill="FFFFFF"/>
        <w:spacing w:after="320"/>
      </w:pPr>
      <w:r>
        <w:rPr>
          <w:b/>
          <w:color w:val="FF6600"/>
        </w:rPr>
        <w:t>Black Box Testing</w:t>
      </w:r>
      <w:r>
        <w:t xml:space="preserve">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w:t>
      </w:r>
    </w:p>
    <w:p w14:paraId="621A22B7" w14:textId="77777777" w:rsidR="0003451F" w:rsidRDefault="00C56D17">
      <w:pPr>
        <w:shd w:val="clear" w:color="auto" w:fill="FFFFFF"/>
        <w:spacing w:after="320"/>
        <w:jc w:val="center"/>
        <w:rPr>
          <w:color w:val="222222"/>
          <w:sz w:val="27"/>
          <w:szCs w:val="27"/>
        </w:rPr>
      </w:pPr>
      <w:r>
        <w:rPr>
          <w:noProof/>
          <w:color w:val="222222"/>
          <w:sz w:val="27"/>
          <w:szCs w:val="27"/>
          <w:lang w:val="en-US"/>
        </w:rPr>
        <w:drawing>
          <wp:inline distT="114300" distB="114300" distL="114300" distR="114300" wp14:anchorId="67BFBCF5" wp14:editId="41C0E370">
            <wp:extent cx="4572000" cy="1346200"/>
            <wp:effectExtent l="0" t="0" r="0" b="0"/>
            <wp:docPr id="1" name="image5.png" descr=" BLACK Box Testing image"/>
            <wp:cNvGraphicFramePr/>
            <a:graphic xmlns:a="http://schemas.openxmlformats.org/drawingml/2006/main">
              <a:graphicData uri="http://schemas.openxmlformats.org/drawingml/2006/picture">
                <pic:pic xmlns:pic="http://schemas.openxmlformats.org/drawingml/2006/picture">
                  <pic:nvPicPr>
                    <pic:cNvPr id="0" name="image5.png" descr=" BLACK Box Testing image"/>
                    <pic:cNvPicPr preferRelativeResize="0"/>
                  </pic:nvPicPr>
                  <pic:blipFill>
                    <a:blip r:embed="rId24"/>
                    <a:srcRect/>
                    <a:stretch>
                      <a:fillRect/>
                    </a:stretch>
                  </pic:blipFill>
                  <pic:spPr>
                    <a:xfrm>
                      <a:off x="0" y="0"/>
                      <a:ext cx="4572000" cy="1346200"/>
                    </a:xfrm>
                    <a:prstGeom prst="rect">
                      <a:avLst/>
                    </a:prstGeom>
                    <a:ln/>
                  </pic:spPr>
                </pic:pic>
              </a:graphicData>
            </a:graphic>
          </wp:inline>
        </w:drawing>
      </w:r>
    </w:p>
    <w:p w14:paraId="1FB2A844" w14:textId="77777777" w:rsidR="0003451F" w:rsidRDefault="00C56D17">
      <w:pPr>
        <w:shd w:val="clear" w:color="auto" w:fill="FFFFFF"/>
        <w:spacing w:after="320"/>
      </w:pPr>
      <w:r>
        <w:t xml:space="preserve">The above </w:t>
      </w:r>
      <w:r>
        <w:rPr>
          <w:color w:val="FF6600"/>
        </w:rPr>
        <w:t>Black-Box</w:t>
      </w:r>
      <w:r>
        <w:t xml:space="preserve"> can be any software system you want to test. For Example, an operating system like Windows, a website like Google, a database like Oracle or even your own custom application. Under </w:t>
      </w:r>
      <w:r>
        <w:rPr>
          <w:b/>
          <w:color w:val="FF6600"/>
        </w:rPr>
        <w:t>Black Box Testing</w:t>
      </w:r>
      <w:r>
        <w:t>, you can test these applications by just focusing on the inputs and outputs without knowing their internal code implementation.</w:t>
      </w:r>
    </w:p>
    <w:p w14:paraId="23EDEDC1" w14:textId="77777777" w:rsidR="0003451F" w:rsidRDefault="00C56D17">
      <w:r>
        <w:rPr>
          <w:b/>
        </w:rPr>
        <w:t xml:space="preserve">Useful links: </w:t>
      </w:r>
      <w:hyperlink r:id="rId25">
        <w:r>
          <w:rPr>
            <w:color w:val="1155CC"/>
            <w:u w:val="single"/>
          </w:rPr>
          <w:t>https://www.guru99.com/black-box-testing.html</w:t>
        </w:r>
      </w:hyperlink>
    </w:p>
    <w:p w14:paraId="79C6CFAA" w14:textId="77777777" w:rsidR="0003451F" w:rsidRDefault="0003451F"/>
    <w:p w14:paraId="5B19A2B2" w14:textId="77777777" w:rsidR="0003451F" w:rsidRDefault="00C56D17">
      <w:r>
        <w:t xml:space="preserve">                      </w:t>
      </w:r>
      <w:hyperlink r:id="rId26">
        <w:r>
          <w:rPr>
            <w:color w:val="1155CC"/>
            <w:u w:val="single"/>
          </w:rPr>
          <w:t>https://softwaretestingfundamentals.com/black-box-testing</w:t>
        </w:r>
      </w:hyperlink>
    </w:p>
    <w:p w14:paraId="01835CE9" w14:textId="77777777" w:rsidR="0003451F" w:rsidRDefault="0003451F"/>
    <w:p w14:paraId="27900CBF" w14:textId="77777777" w:rsidR="0003451F" w:rsidRDefault="0003451F">
      <w:pPr>
        <w:rPr>
          <w:b/>
          <w:sz w:val="24"/>
          <w:szCs w:val="24"/>
        </w:rPr>
      </w:pPr>
    </w:p>
    <w:p w14:paraId="5C45B468" w14:textId="77777777" w:rsidR="0003451F" w:rsidRDefault="00C56D17">
      <w:pPr>
        <w:rPr>
          <w:b/>
          <w:sz w:val="24"/>
          <w:szCs w:val="24"/>
        </w:rPr>
      </w:pPr>
      <w:r>
        <w:rPr>
          <w:b/>
          <w:sz w:val="24"/>
          <w:szCs w:val="24"/>
        </w:rPr>
        <w:t>Black-box Testing Types:</w:t>
      </w:r>
    </w:p>
    <w:p w14:paraId="7926E7E3" w14:textId="77777777" w:rsidR="0003451F" w:rsidRDefault="0003451F">
      <w:pPr>
        <w:rPr>
          <w:b/>
          <w:sz w:val="24"/>
          <w:szCs w:val="24"/>
        </w:rPr>
      </w:pPr>
    </w:p>
    <w:p w14:paraId="649AD969" w14:textId="77777777" w:rsidR="0003451F" w:rsidRDefault="00C56D17">
      <w:r>
        <w:t xml:space="preserve">Some of the most important </w:t>
      </w:r>
      <w:r>
        <w:rPr>
          <w:b/>
          <w:color w:val="FF6600"/>
        </w:rPr>
        <w:t>Black-box testing</w:t>
      </w:r>
      <w:r>
        <w:t xml:space="preserve"> types include:</w:t>
      </w:r>
    </w:p>
    <w:p w14:paraId="23938B5B" w14:textId="77777777" w:rsidR="0003451F" w:rsidRDefault="0003451F"/>
    <w:p w14:paraId="6E55DF59" w14:textId="77777777" w:rsidR="0003451F" w:rsidRDefault="00C56D17">
      <w:pPr>
        <w:numPr>
          <w:ilvl w:val="0"/>
          <w:numId w:val="2"/>
        </w:numPr>
      </w:pPr>
      <w:r>
        <w:t>Smoke Testing</w:t>
      </w:r>
    </w:p>
    <w:p w14:paraId="6F66497F" w14:textId="77777777" w:rsidR="0003451F" w:rsidRDefault="00C56D17">
      <w:pPr>
        <w:numPr>
          <w:ilvl w:val="0"/>
          <w:numId w:val="2"/>
        </w:numPr>
      </w:pPr>
      <w:r>
        <w:t>Sanity Testing</w:t>
      </w:r>
    </w:p>
    <w:p w14:paraId="421E8A31" w14:textId="77777777" w:rsidR="0003451F" w:rsidRDefault="00C56D17">
      <w:pPr>
        <w:numPr>
          <w:ilvl w:val="0"/>
          <w:numId w:val="2"/>
        </w:numPr>
      </w:pPr>
      <w:r>
        <w:t>Regression Testing</w:t>
      </w:r>
    </w:p>
    <w:p w14:paraId="28A859C9" w14:textId="77777777" w:rsidR="0003451F" w:rsidRDefault="00C56D17">
      <w:pPr>
        <w:numPr>
          <w:ilvl w:val="0"/>
          <w:numId w:val="2"/>
        </w:numPr>
      </w:pPr>
      <w:r>
        <w:t>Functional Testing</w:t>
      </w:r>
    </w:p>
    <w:p w14:paraId="5D8941A5" w14:textId="77777777" w:rsidR="0003451F" w:rsidRDefault="00C56D17">
      <w:pPr>
        <w:numPr>
          <w:ilvl w:val="0"/>
          <w:numId w:val="2"/>
        </w:numPr>
      </w:pPr>
      <w:r>
        <w:t>Non-functional Testing</w:t>
      </w:r>
    </w:p>
    <w:p w14:paraId="75A837AC" w14:textId="77777777" w:rsidR="0003451F" w:rsidRDefault="00C56D17">
      <w:pPr>
        <w:numPr>
          <w:ilvl w:val="0"/>
          <w:numId w:val="2"/>
        </w:numPr>
      </w:pPr>
      <w:r>
        <w:t>Acceptance Testing</w:t>
      </w:r>
    </w:p>
    <w:p w14:paraId="516CAE6E" w14:textId="77777777" w:rsidR="0003451F" w:rsidRDefault="00C56D17">
      <w:pPr>
        <w:numPr>
          <w:ilvl w:val="0"/>
          <w:numId w:val="2"/>
        </w:numPr>
      </w:pPr>
      <w:r>
        <w:t>Positive Testing</w:t>
      </w:r>
    </w:p>
    <w:p w14:paraId="516C8FFF" w14:textId="77777777" w:rsidR="0003451F" w:rsidRDefault="00C56D17">
      <w:pPr>
        <w:numPr>
          <w:ilvl w:val="0"/>
          <w:numId w:val="2"/>
        </w:numPr>
      </w:pPr>
      <w:r>
        <w:t>Negative Testing</w:t>
      </w:r>
    </w:p>
    <w:p w14:paraId="4CDD01E7" w14:textId="77777777" w:rsidR="0003451F" w:rsidRDefault="00C56D17">
      <w:pPr>
        <w:numPr>
          <w:ilvl w:val="0"/>
          <w:numId w:val="2"/>
        </w:numPr>
      </w:pPr>
      <w:r>
        <w:lastRenderedPageBreak/>
        <w:t>Boundary Value Analysis</w:t>
      </w:r>
    </w:p>
    <w:p w14:paraId="559ED3B5" w14:textId="77777777" w:rsidR="0003451F" w:rsidRDefault="00C56D17">
      <w:pPr>
        <w:numPr>
          <w:ilvl w:val="0"/>
          <w:numId w:val="2"/>
        </w:numPr>
      </w:pPr>
      <w:r>
        <w:t>Exploratory Testing</w:t>
      </w:r>
    </w:p>
    <w:p w14:paraId="492CA9F5" w14:textId="77777777" w:rsidR="0003451F" w:rsidRDefault="00C56D17">
      <w:pPr>
        <w:numPr>
          <w:ilvl w:val="0"/>
          <w:numId w:val="2"/>
        </w:numPr>
      </w:pPr>
      <w:r>
        <w:t>Integration Testing</w:t>
      </w:r>
    </w:p>
    <w:p w14:paraId="518108B9" w14:textId="77777777" w:rsidR="0003451F" w:rsidRDefault="00C56D17">
      <w:pPr>
        <w:numPr>
          <w:ilvl w:val="0"/>
          <w:numId w:val="2"/>
        </w:numPr>
      </w:pPr>
      <w:r>
        <w:t>Equivalence Partitioning</w:t>
      </w:r>
    </w:p>
    <w:p w14:paraId="5E38908D" w14:textId="77777777" w:rsidR="0003451F" w:rsidRDefault="00C56D17">
      <w:pPr>
        <w:numPr>
          <w:ilvl w:val="0"/>
          <w:numId w:val="2"/>
        </w:numPr>
      </w:pPr>
      <w:r>
        <w:t>System Testing</w:t>
      </w:r>
    </w:p>
    <w:p w14:paraId="3B0E47EA" w14:textId="77777777" w:rsidR="0003451F" w:rsidRDefault="00C56D17">
      <w:pPr>
        <w:numPr>
          <w:ilvl w:val="0"/>
          <w:numId w:val="2"/>
        </w:numPr>
      </w:pPr>
      <w:r>
        <w:t>Ad-hoc Testing</w:t>
      </w:r>
    </w:p>
    <w:p w14:paraId="2DE9BBEB" w14:textId="77777777" w:rsidR="0003451F" w:rsidRDefault="00C56D17">
      <w:pPr>
        <w:numPr>
          <w:ilvl w:val="0"/>
          <w:numId w:val="2"/>
        </w:numPr>
      </w:pPr>
      <w:r>
        <w:t>Component Testing</w:t>
      </w:r>
    </w:p>
    <w:p w14:paraId="7ADAED06" w14:textId="77777777" w:rsidR="0003451F" w:rsidRDefault="00C56D17">
      <w:pPr>
        <w:numPr>
          <w:ilvl w:val="0"/>
          <w:numId w:val="2"/>
        </w:numPr>
      </w:pPr>
      <w:r>
        <w:t>Alpha/Beta Testing</w:t>
      </w:r>
    </w:p>
    <w:p w14:paraId="3BC40A66" w14:textId="77777777" w:rsidR="0003451F" w:rsidRDefault="00C56D17">
      <w:pPr>
        <w:numPr>
          <w:ilvl w:val="0"/>
          <w:numId w:val="2"/>
        </w:numPr>
      </w:pPr>
      <w:r>
        <w:t>Cross-browser Testing</w:t>
      </w:r>
    </w:p>
    <w:p w14:paraId="6ACFB169" w14:textId="77777777" w:rsidR="0003451F" w:rsidRDefault="00C56D17">
      <w:pPr>
        <w:numPr>
          <w:ilvl w:val="0"/>
          <w:numId w:val="2"/>
        </w:numPr>
      </w:pPr>
      <w:r>
        <w:t>Cross-platform Testing</w:t>
      </w:r>
    </w:p>
    <w:p w14:paraId="3CD5F87D" w14:textId="77777777" w:rsidR="0003451F" w:rsidRDefault="0003451F"/>
    <w:p w14:paraId="77AAAA40" w14:textId="77777777" w:rsidR="0003451F" w:rsidRDefault="0003451F"/>
    <w:p w14:paraId="69524718" w14:textId="77777777" w:rsidR="0003451F" w:rsidRDefault="00C56D17">
      <w:pPr>
        <w:rPr>
          <w:b/>
          <w:sz w:val="24"/>
          <w:szCs w:val="24"/>
        </w:rPr>
      </w:pPr>
      <w:r>
        <w:rPr>
          <w:b/>
        </w:rPr>
        <w:t xml:space="preserve">Useful links: </w:t>
      </w:r>
      <w:hyperlink r:id="rId27">
        <w:r>
          <w:rPr>
            <w:color w:val="1155CC"/>
            <w:u w:val="single"/>
          </w:rPr>
          <w:t>https://www.guru99.com/types-of-software-testing.html</w:t>
        </w:r>
      </w:hyperlink>
    </w:p>
    <w:p w14:paraId="147E48A6" w14:textId="77777777" w:rsidR="0003451F" w:rsidRDefault="0003451F">
      <w:pPr>
        <w:rPr>
          <w:b/>
          <w:sz w:val="24"/>
          <w:szCs w:val="24"/>
        </w:rPr>
      </w:pPr>
    </w:p>
    <w:p w14:paraId="4BB5D57B" w14:textId="77777777" w:rsidR="0003451F" w:rsidRDefault="0003451F">
      <w:pPr>
        <w:rPr>
          <w:b/>
          <w:sz w:val="24"/>
          <w:szCs w:val="24"/>
        </w:rPr>
      </w:pPr>
    </w:p>
    <w:p w14:paraId="19CBACF9" w14:textId="77777777" w:rsidR="0003451F" w:rsidRDefault="00C56D17">
      <w:pPr>
        <w:rPr>
          <w:b/>
          <w:sz w:val="24"/>
          <w:szCs w:val="24"/>
        </w:rPr>
      </w:pPr>
      <w:r>
        <w:rPr>
          <w:b/>
          <w:sz w:val="24"/>
          <w:szCs w:val="24"/>
        </w:rPr>
        <w:t>Automated Testing (White-box Testing):</w:t>
      </w:r>
    </w:p>
    <w:p w14:paraId="35B78567" w14:textId="77777777" w:rsidR="0003451F" w:rsidRDefault="0003451F">
      <w:pPr>
        <w:rPr>
          <w:b/>
          <w:sz w:val="24"/>
          <w:szCs w:val="24"/>
        </w:rPr>
      </w:pPr>
    </w:p>
    <w:p w14:paraId="5C859C0E" w14:textId="77777777" w:rsidR="0003451F" w:rsidRDefault="00C56D17">
      <w:pPr>
        <w:shd w:val="clear" w:color="auto" w:fill="FFFFFF"/>
        <w:spacing w:after="320"/>
        <w:rPr>
          <w:color w:val="222222"/>
        </w:rPr>
      </w:pPr>
      <w:r>
        <w:rPr>
          <w:b/>
          <w:color w:val="FF6600"/>
        </w:rPr>
        <w:t>White Box Testing</w:t>
      </w:r>
      <w:r>
        <w:rPr>
          <w:color w:val="222222"/>
        </w:rPr>
        <w:t xml:space="preserve"> is software testing technique in which internal structure, design and coding of software are tested to verify flow of input-output and to improve design, usability and security. </w:t>
      </w:r>
    </w:p>
    <w:p w14:paraId="0CC0A48C" w14:textId="77777777" w:rsidR="0003451F" w:rsidRDefault="00C56D17">
      <w:pPr>
        <w:shd w:val="clear" w:color="auto" w:fill="FFFFFF"/>
        <w:spacing w:after="320"/>
        <w:rPr>
          <w:color w:val="222222"/>
        </w:rPr>
      </w:pPr>
      <w:r>
        <w:rPr>
          <w:color w:val="222222"/>
        </w:rPr>
        <w:t>In white box testing, code is visible to testers so it is also called Clear box testing, Open box testing, Transparent box testing, Code-based testing and Glass box testing.</w:t>
      </w:r>
    </w:p>
    <w:p w14:paraId="55755212" w14:textId="77777777" w:rsidR="0003451F" w:rsidRDefault="00C56D17">
      <w:pPr>
        <w:shd w:val="clear" w:color="auto" w:fill="FFFFFF"/>
        <w:spacing w:after="320"/>
        <w:rPr>
          <w:color w:val="222222"/>
        </w:rPr>
      </w:pPr>
      <w:r>
        <w:rPr>
          <w:color w:val="222222"/>
        </w:rPr>
        <w:t xml:space="preserve">It is one of two parts of the Box Testing approach to software testing. Its counterpart, Blackbox testing, involves testing from an external or end-user type perspective. </w:t>
      </w:r>
    </w:p>
    <w:p w14:paraId="10DA53C2" w14:textId="77777777" w:rsidR="0003451F" w:rsidRDefault="00C56D17">
      <w:pPr>
        <w:shd w:val="clear" w:color="auto" w:fill="FFFFFF"/>
        <w:spacing w:after="320"/>
        <w:rPr>
          <w:color w:val="222222"/>
        </w:rPr>
      </w:pPr>
      <w:r>
        <w:rPr>
          <w:color w:val="222222"/>
        </w:rPr>
        <w:t>On the other hand, Whitebox testing is based on the inner workings of an application and revolves around internal testing.</w:t>
      </w:r>
    </w:p>
    <w:p w14:paraId="22CBFD70" w14:textId="77777777" w:rsidR="0003451F" w:rsidRDefault="00C56D17">
      <w:pPr>
        <w:shd w:val="clear" w:color="auto" w:fill="FFFFFF"/>
        <w:spacing w:after="320"/>
        <w:rPr>
          <w:color w:val="222222"/>
        </w:rPr>
      </w:pPr>
      <w:r>
        <w:rPr>
          <w:color w:val="222222"/>
        </w:rPr>
        <w:t xml:space="preserve">The term </w:t>
      </w:r>
      <w:r>
        <w:rPr>
          <w:b/>
          <w:color w:val="FF6600"/>
        </w:rPr>
        <w:t>"WhiteBox"</w:t>
      </w:r>
      <w:r>
        <w:rPr>
          <w:color w:val="222222"/>
        </w:rPr>
        <w:t xml:space="preserve"> was used because of the see-through box concept. The clear box or WhiteBox name symbolizes the ability to see through the software's outer shell (or "box") into its inner workings.</w:t>
      </w:r>
    </w:p>
    <w:p w14:paraId="06C681DD" w14:textId="77777777" w:rsidR="0003451F" w:rsidRDefault="0003451F">
      <w:pPr>
        <w:shd w:val="clear" w:color="auto" w:fill="FFFFFF"/>
        <w:spacing w:after="320"/>
        <w:rPr>
          <w:color w:val="222222"/>
        </w:rPr>
      </w:pPr>
    </w:p>
    <w:p w14:paraId="0870BC67" w14:textId="77777777" w:rsidR="0003451F" w:rsidRDefault="00C56D17">
      <w:pPr>
        <w:shd w:val="clear" w:color="auto" w:fill="FFFFFF"/>
        <w:spacing w:after="320"/>
        <w:rPr>
          <w:color w:val="222222"/>
        </w:rPr>
      </w:pPr>
      <w:r>
        <w:rPr>
          <w:b/>
          <w:color w:val="222222"/>
        </w:rPr>
        <w:t xml:space="preserve">Useful links: </w:t>
      </w:r>
      <w:hyperlink r:id="rId28">
        <w:r>
          <w:rPr>
            <w:color w:val="1155CC"/>
            <w:u w:val="single"/>
          </w:rPr>
          <w:t>https://softwaretestingfundamentals.com/white-box-testing</w:t>
        </w:r>
      </w:hyperlink>
    </w:p>
    <w:p w14:paraId="67F868F9" w14:textId="77777777" w:rsidR="0003451F" w:rsidRDefault="00C56D17">
      <w:pPr>
        <w:shd w:val="clear" w:color="auto" w:fill="FFFFFF"/>
        <w:spacing w:after="320"/>
        <w:rPr>
          <w:color w:val="222222"/>
        </w:rPr>
      </w:pPr>
      <w:hyperlink r:id="rId29">
        <w:r>
          <w:rPr>
            <w:color w:val="1155CC"/>
            <w:u w:val="single"/>
          </w:rPr>
          <w:t>https://www.softwaretestinghelp.com/white-box-testing-techniques-with-example</w:t>
        </w:r>
      </w:hyperlink>
    </w:p>
    <w:p w14:paraId="3FE00315" w14:textId="77777777" w:rsidR="0003451F" w:rsidRDefault="0003451F">
      <w:pPr>
        <w:rPr>
          <w:color w:val="222222"/>
        </w:rPr>
      </w:pPr>
    </w:p>
    <w:p w14:paraId="0FE30251" w14:textId="77777777" w:rsidR="0003451F" w:rsidRDefault="0003451F">
      <w:pPr>
        <w:rPr>
          <w:color w:val="222222"/>
        </w:rPr>
      </w:pPr>
    </w:p>
    <w:p w14:paraId="12DC8E0F" w14:textId="77777777" w:rsidR="0003451F" w:rsidRDefault="00C56D17">
      <w:pPr>
        <w:rPr>
          <w:b/>
          <w:sz w:val="24"/>
          <w:szCs w:val="24"/>
        </w:rPr>
      </w:pPr>
      <w:r>
        <w:rPr>
          <w:b/>
          <w:sz w:val="24"/>
          <w:szCs w:val="24"/>
        </w:rPr>
        <w:t>White-box Testing Types:</w:t>
      </w:r>
    </w:p>
    <w:p w14:paraId="32428481" w14:textId="77777777" w:rsidR="0003451F" w:rsidRDefault="0003451F">
      <w:pPr>
        <w:rPr>
          <w:b/>
          <w:sz w:val="24"/>
          <w:szCs w:val="24"/>
        </w:rPr>
      </w:pPr>
    </w:p>
    <w:p w14:paraId="3CE22566" w14:textId="77777777" w:rsidR="0003451F" w:rsidRDefault="00C56D17">
      <w:r>
        <w:lastRenderedPageBreak/>
        <w:t xml:space="preserve">Some of the most important </w:t>
      </w:r>
      <w:r>
        <w:rPr>
          <w:b/>
          <w:color w:val="FF6600"/>
        </w:rPr>
        <w:t>White-box testing</w:t>
      </w:r>
      <w:r>
        <w:t xml:space="preserve"> types include:</w:t>
      </w:r>
    </w:p>
    <w:p w14:paraId="4AC1A068" w14:textId="77777777" w:rsidR="0003451F" w:rsidRDefault="0003451F">
      <w:pPr>
        <w:rPr>
          <w:b/>
        </w:rPr>
      </w:pPr>
    </w:p>
    <w:p w14:paraId="01339445" w14:textId="77777777" w:rsidR="0003451F" w:rsidRDefault="00C56D17">
      <w:pPr>
        <w:numPr>
          <w:ilvl w:val="0"/>
          <w:numId w:val="8"/>
        </w:numPr>
        <w:shd w:val="clear" w:color="auto" w:fill="FFFFFF"/>
      </w:pPr>
      <w:r>
        <w:rPr>
          <w:color w:val="202124"/>
        </w:rPr>
        <w:t>Control Flow Testing</w:t>
      </w:r>
    </w:p>
    <w:p w14:paraId="32CBD06B" w14:textId="77777777" w:rsidR="0003451F" w:rsidRDefault="00C56D17">
      <w:pPr>
        <w:numPr>
          <w:ilvl w:val="0"/>
          <w:numId w:val="8"/>
        </w:numPr>
        <w:shd w:val="clear" w:color="auto" w:fill="FFFFFF"/>
      </w:pPr>
      <w:r>
        <w:rPr>
          <w:color w:val="202124"/>
        </w:rPr>
        <w:t>Data Flow Testing</w:t>
      </w:r>
    </w:p>
    <w:p w14:paraId="500758EF" w14:textId="77777777" w:rsidR="0003451F" w:rsidRDefault="00C56D17">
      <w:pPr>
        <w:numPr>
          <w:ilvl w:val="0"/>
          <w:numId w:val="8"/>
        </w:numPr>
        <w:shd w:val="clear" w:color="auto" w:fill="FFFFFF"/>
      </w:pPr>
      <w:r>
        <w:rPr>
          <w:color w:val="202124"/>
        </w:rPr>
        <w:t>Branch Testing</w:t>
      </w:r>
    </w:p>
    <w:p w14:paraId="44EBB9C7" w14:textId="77777777" w:rsidR="0003451F" w:rsidRDefault="00C56D17">
      <w:pPr>
        <w:numPr>
          <w:ilvl w:val="0"/>
          <w:numId w:val="8"/>
        </w:numPr>
        <w:shd w:val="clear" w:color="auto" w:fill="FFFFFF"/>
      </w:pPr>
      <w:r>
        <w:rPr>
          <w:color w:val="202124"/>
        </w:rPr>
        <w:t>Statement Coverage</w:t>
      </w:r>
    </w:p>
    <w:p w14:paraId="2242ED7F" w14:textId="77777777" w:rsidR="0003451F" w:rsidRDefault="00C56D17">
      <w:pPr>
        <w:numPr>
          <w:ilvl w:val="0"/>
          <w:numId w:val="8"/>
        </w:numPr>
        <w:shd w:val="clear" w:color="auto" w:fill="FFFFFF"/>
      </w:pPr>
      <w:r>
        <w:rPr>
          <w:color w:val="202124"/>
        </w:rPr>
        <w:t>Decision Coverage</w:t>
      </w:r>
    </w:p>
    <w:p w14:paraId="7C9DF1AE" w14:textId="77777777" w:rsidR="0003451F" w:rsidRDefault="00C56D17">
      <w:pPr>
        <w:numPr>
          <w:ilvl w:val="0"/>
          <w:numId w:val="8"/>
        </w:numPr>
        <w:shd w:val="clear" w:color="auto" w:fill="FFFFFF"/>
      </w:pPr>
      <w:r>
        <w:rPr>
          <w:color w:val="202124"/>
        </w:rPr>
        <w:t>Modified Condition/Decision Coverage</w:t>
      </w:r>
    </w:p>
    <w:p w14:paraId="524DAA87" w14:textId="77777777" w:rsidR="0003451F" w:rsidRDefault="00C56D17">
      <w:pPr>
        <w:numPr>
          <w:ilvl w:val="0"/>
          <w:numId w:val="8"/>
        </w:numPr>
        <w:shd w:val="clear" w:color="auto" w:fill="FFFFFF"/>
      </w:pPr>
      <w:r>
        <w:rPr>
          <w:color w:val="202124"/>
        </w:rPr>
        <w:t>Prime Path Testing</w:t>
      </w:r>
    </w:p>
    <w:p w14:paraId="0893E2E0" w14:textId="77777777" w:rsidR="0003451F" w:rsidRDefault="00C56D17">
      <w:pPr>
        <w:numPr>
          <w:ilvl w:val="0"/>
          <w:numId w:val="8"/>
        </w:numPr>
        <w:shd w:val="clear" w:color="auto" w:fill="FFFFFF"/>
      </w:pPr>
      <w:r>
        <w:rPr>
          <w:color w:val="202124"/>
        </w:rPr>
        <w:t>Path Testing</w:t>
      </w:r>
    </w:p>
    <w:p w14:paraId="2C735915" w14:textId="77777777" w:rsidR="0003451F" w:rsidRDefault="00C56D17">
      <w:pPr>
        <w:numPr>
          <w:ilvl w:val="0"/>
          <w:numId w:val="8"/>
        </w:numPr>
        <w:shd w:val="clear" w:color="auto" w:fill="FFFFFF"/>
      </w:pPr>
      <w:r>
        <w:rPr>
          <w:color w:val="202124"/>
        </w:rPr>
        <w:t>Load Testing</w:t>
      </w:r>
    </w:p>
    <w:p w14:paraId="602D4CD3" w14:textId="77777777" w:rsidR="0003451F" w:rsidRDefault="00C56D17">
      <w:pPr>
        <w:numPr>
          <w:ilvl w:val="0"/>
          <w:numId w:val="8"/>
        </w:numPr>
        <w:shd w:val="clear" w:color="auto" w:fill="FFFFFF"/>
      </w:pPr>
      <w:r>
        <w:rPr>
          <w:color w:val="202124"/>
        </w:rPr>
        <w:t>Stress Testing</w:t>
      </w:r>
    </w:p>
    <w:p w14:paraId="44E91E75" w14:textId="77777777" w:rsidR="0003451F" w:rsidRDefault="00C56D17">
      <w:pPr>
        <w:numPr>
          <w:ilvl w:val="0"/>
          <w:numId w:val="8"/>
        </w:numPr>
        <w:shd w:val="clear" w:color="auto" w:fill="FFFFFF"/>
      </w:pPr>
      <w:r>
        <w:rPr>
          <w:color w:val="202124"/>
        </w:rPr>
        <w:t>Volume Testing</w:t>
      </w:r>
    </w:p>
    <w:p w14:paraId="3E42463F" w14:textId="77777777" w:rsidR="0003451F" w:rsidRDefault="00C56D17">
      <w:pPr>
        <w:numPr>
          <w:ilvl w:val="0"/>
          <w:numId w:val="8"/>
        </w:numPr>
        <w:shd w:val="clear" w:color="auto" w:fill="FFFFFF"/>
        <w:spacing w:after="60"/>
      </w:pPr>
      <w:r>
        <w:rPr>
          <w:color w:val="202124"/>
        </w:rPr>
        <w:t>Mutation Testing</w:t>
      </w:r>
    </w:p>
    <w:p w14:paraId="0F8DAD44" w14:textId="77777777" w:rsidR="0003451F" w:rsidRDefault="0003451F"/>
    <w:p w14:paraId="493CBD07" w14:textId="77777777" w:rsidR="0003451F" w:rsidRDefault="0003451F">
      <w:pPr>
        <w:rPr>
          <w:b/>
        </w:rPr>
      </w:pPr>
    </w:p>
    <w:p w14:paraId="3A2C9FA4" w14:textId="77777777" w:rsidR="0003451F" w:rsidRDefault="00C56D17">
      <w:r>
        <w:rPr>
          <w:b/>
        </w:rPr>
        <w:t xml:space="preserve">Useful links: </w:t>
      </w:r>
      <w:hyperlink r:id="rId30">
        <w:r>
          <w:rPr>
            <w:color w:val="1155CC"/>
            <w:u w:val="single"/>
          </w:rPr>
          <w:t>https://testinggenez.com/types-of-white-box-testing-techniques</w:t>
        </w:r>
      </w:hyperlink>
    </w:p>
    <w:p w14:paraId="5CF53835" w14:textId="77777777" w:rsidR="0003451F" w:rsidRDefault="0003451F"/>
    <w:p w14:paraId="467A3D18" w14:textId="77777777" w:rsidR="0003451F" w:rsidRDefault="00C56D17">
      <w:r>
        <w:tab/>
      </w:r>
      <w:r>
        <w:tab/>
      </w:r>
      <w:hyperlink r:id="rId31">
        <w:r>
          <w:rPr>
            <w:color w:val="1155CC"/>
            <w:u w:val="single"/>
          </w:rPr>
          <w:t>https://www.testbytes.net/blog/white-box-testing</w:t>
        </w:r>
      </w:hyperlink>
    </w:p>
    <w:p w14:paraId="5A869483" w14:textId="77777777" w:rsidR="0003451F" w:rsidRDefault="0003451F"/>
    <w:p w14:paraId="77FC5AC6" w14:textId="77777777" w:rsidR="0003451F" w:rsidRDefault="0003451F">
      <w:pPr>
        <w:rPr>
          <w:b/>
          <w:sz w:val="24"/>
          <w:szCs w:val="24"/>
        </w:rPr>
      </w:pPr>
    </w:p>
    <w:p w14:paraId="2733616E" w14:textId="77777777" w:rsidR="0003451F" w:rsidRDefault="00C56D17">
      <w:pPr>
        <w:rPr>
          <w:b/>
          <w:sz w:val="24"/>
          <w:szCs w:val="24"/>
        </w:rPr>
      </w:pPr>
      <w:r>
        <w:rPr>
          <w:b/>
          <w:sz w:val="24"/>
          <w:szCs w:val="24"/>
        </w:rPr>
        <w:t>Automation Tools:</w:t>
      </w:r>
    </w:p>
    <w:p w14:paraId="792D8A68" w14:textId="77777777" w:rsidR="0003451F" w:rsidRDefault="0003451F">
      <w:pPr>
        <w:rPr>
          <w:b/>
          <w:sz w:val="24"/>
          <w:szCs w:val="24"/>
        </w:rPr>
      </w:pPr>
    </w:p>
    <w:p w14:paraId="6323A2A1" w14:textId="77777777" w:rsidR="0003451F" w:rsidRDefault="00C56D17">
      <w:r>
        <w:t xml:space="preserve">Some of the most widely used tools/frameworks for </w:t>
      </w:r>
      <w:r>
        <w:rPr>
          <w:b/>
          <w:color w:val="FF6600"/>
        </w:rPr>
        <w:t>Automation Testing</w:t>
      </w:r>
      <w:r>
        <w:t xml:space="preserve"> are:</w:t>
      </w:r>
    </w:p>
    <w:p w14:paraId="6922D539" w14:textId="77777777" w:rsidR="0003451F" w:rsidRDefault="0003451F"/>
    <w:p w14:paraId="785AEAA2" w14:textId="77777777" w:rsidR="0003451F" w:rsidRDefault="00C56D17">
      <w:pPr>
        <w:numPr>
          <w:ilvl w:val="0"/>
          <w:numId w:val="1"/>
        </w:numPr>
      </w:pPr>
      <w:r>
        <w:t>Selenium</w:t>
      </w:r>
    </w:p>
    <w:p w14:paraId="52E83D84" w14:textId="77777777" w:rsidR="0003451F" w:rsidRDefault="00C56D17">
      <w:pPr>
        <w:numPr>
          <w:ilvl w:val="0"/>
          <w:numId w:val="1"/>
        </w:numPr>
      </w:pPr>
      <w:r>
        <w:t>Cypress</w:t>
      </w:r>
    </w:p>
    <w:p w14:paraId="328CC3C0" w14:textId="77777777" w:rsidR="0003451F" w:rsidRDefault="00C56D17">
      <w:pPr>
        <w:numPr>
          <w:ilvl w:val="0"/>
          <w:numId w:val="1"/>
        </w:numPr>
      </w:pPr>
      <w:r>
        <w:t>Capybara</w:t>
      </w:r>
    </w:p>
    <w:p w14:paraId="5D3E6B93" w14:textId="77777777" w:rsidR="0003451F" w:rsidRDefault="00C56D17">
      <w:pPr>
        <w:numPr>
          <w:ilvl w:val="0"/>
          <w:numId w:val="1"/>
        </w:numPr>
      </w:pPr>
      <w:r>
        <w:t>JMeter</w:t>
      </w:r>
    </w:p>
    <w:p w14:paraId="3EB1C38A" w14:textId="77777777" w:rsidR="0003451F" w:rsidRDefault="00C56D17">
      <w:pPr>
        <w:numPr>
          <w:ilvl w:val="0"/>
          <w:numId w:val="1"/>
        </w:numPr>
      </w:pPr>
      <w:r>
        <w:t>JUnit</w:t>
      </w:r>
    </w:p>
    <w:p w14:paraId="44A75681" w14:textId="77777777" w:rsidR="0003451F" w:rsidRDefault="00C56D17">
      <w:pPr>
        <w:numPr>
          <w:ilvl w:val="0"/>
          <w:numId w:val="1"/>
        </w:numPr>
      </w:pPr>
      <w:r>
        <w:t>LoadRunner</w:t>
      </w:r>
    </w:p>
    <w:p w14:paraId="62AE76BE" w14:textId="77777777" w:rsidR="0003451F" w:rsidRDefault="00C56D17">
      <w:pPr>
        <w:numPr>
          <w:ilvl w:val="0"/>
          <w:numId w:val="1"/>
        </w:numPr>
      </w:pPr>
      <w:r>
        <w:t>RSpec</w:t>
      </w:r>
    </w:p>
    <w:p w14:paraId="5A0E35BB" w14:textId="77777777" w:rsidR="0003451F" w:rsidRDefault="0003451F">
      <w:pPr>
        <w:ind w:left="720"/>
      </w:pPr>
    </w:p>
    <w:p w14:paraId="6E30378C" w14:textId="77777777" w:rsidR="0003451F" w:rsidRDefault="0003451F">
      <w:pPr>
        <w:rPr>
          <w:b/>
          <w:sz w:val="24"/>
          <w:szCs w:val="24"/>
        </w:rPr>
      </w:pPr>
    </w:p>
    <w:p w14:paraId="4ACFF649" w14:textId="77777777" w:rsidR="0003451F" w:rsidRDefault="00C56D17">
      <w:pPr>
        <w:rPr>
          <w:b/>
          <w:sz w:val="24"/>
          <w:szCs w:val="24"/>
        </w:rPr>
      </w:pPr>
      <w:r>
        <w:rPr>
          <w:b/>
          <w:sz w:val="24"/>
          <w:szCs w:val="24"/>
        </w:rPr>
        <w:t>API Testing:</w:t>
      </w:r>
    </w:p>
    <w:p w14:paraId="27283540" w14:textId="77777777" w:rsidR="0003451F" w:rsidRDefault="0003451F">
      <w:pPr>
        <w:rPr>
          <w:b/>
          <w:sz w:val="24"/>
          <w:szCs w:val="24"/>
        </w:rPr>
      </w:pPr>
    </w:p>
    <w:p w14:paraId="4C8F8CD9" w14:textId="77777777" w:rsidR="0003451F" w:rsidRDefault="00C56D17">
      <w:pPr>
        <w:rPr>
          <w:color w:val="202124"/>
          <w:highlight w:val="white"/>
        </w:rPr>
      </w:pPr>
      <w:r>
        <w:rPr>
          <w:b/>
          <w:color w:val="FF6600"/>
          <w:highlight w:val="white"/>
        </w:rPr>
        <w:t>API testing</w:t>
      </w:r>
      <w:r>
        <w:rPr>
          <w:color w:val="202124"/>
          <w:highlight w:val="white"/>
        </w:rPr>
        <w:t xml:space="preserve"> is a type of software </w:t>
      </w:r>
      <w:r>
        <w:rPr>
          <w:b/>
          <w:color w:val="202124"/>
          <w:highlight w:val="white"/>
        </w:rPr>
        <w:t>testing</w:t>
      </w:r>
      <w:r>
        <w:rPr>
          <w:color w:val="202124"/>
          <w:highlight w:val="white"/>
        </w:rPr>
        <w:t xml:space="preserve"> that involves </w:t>
      </w:r>
      <w:r>
        <w:rPr>
          <w:b/>
          <w:color w:val="202124"/>
          <w:highlight w:val="white"/>
        </w:rPr>
        <w:t>testing</w:t>
      </w:r>
      <w:r>
        <w:rPr>
          <w:color w:val="202124"/>
          <w:highlight w:val="white"/>
        </w:rPr>
        <w:t xml:space="preserve"> application programming interfaces (</w:t>
      </w:r>
      <w:r>
        <w:rPr>
          <w:b/>
          <w:color w:val="202124"/>
          <w:highlight w:val="white"/>
        </w:rPr>
        <w:t>APIs</w:t>
      </w:r>
      <w:r>
        <w:rPr>
          <w:color w:val="202124"/>
          <w:highlight w:val="white"/>
        </w:rPr>
        <w:t xml:space="preserve">) directly and as part of integration </w:t>
      </w:r>
      <w:r>
        <w:rPr>
          <w:b/>
          <w:color w:val="202124"/>
          <w:highlight w:val="white"/>
        </w:rPr>
        <w:t>testing</w:t>
      </w:r>
      <w:r>
        <w:rPr>
          <w:color w:val="202124"/>
          <w:highlight w:val="white"/>
        </w:rPr>
        <w:t xml:space="preserve"> to determine if they meet expectations for functionality, reliability, performance, and security. </w:t>
      </w:r>
    </w:p>
    <w:p w14:paraId="3A1B4E4E" w14:textId="77777777" w:rsidR="0003451F" w:rsidRDefault="0003451F">
      <w:pPr>
        <w:rPr>
          <w:color w:val="202124"/>
          <w:highlight w:val="white"/>
        </w:rPr>
      </w:pPr>
    </w:p>
    <w:p w14:paraId="4497C846" w14:textId="77777777" w:rsidR="0003451F" w:rsidRDefault="00C56D17">
      <w:pPr>
        <w:rPr>
          <w:color w:val="202124"/>
          <w:highlight w:val="white"/>
        </w:rPr>
      </w:pPr>
      <w:r>
        <w:rPr>
          <w:color w:val="202124"/>
          <w:highlight w:val="white"/>
        </w:rPr>
        <w:t xml:space="preserve">Since </w:t>
      </w:r>
      <w:r>
        <w:rPr>
          <w:b/>
          <w:color w:val="202124"/>
          <w:highlight w:val="white"/>
        </w:rPr>
        <w:t>APIs</w:t>
      </w:r>
      <w:r>
        <w:rPr>
          <w:color w:val="202124"/>
          <w:highlight w:val="white"/>
        </w:rPr>
        <w:t xml:space="preserve"> lack a GUI, </w:t>
      </w:r>
      <w:r>
        <w:rPr>
          <w:b/>
          <w:color w:val="FF6600"/>
          <w:highlight w:val="white"/>
        </w:rPr>
        <w:t>API testing</w:t>
      </w:r>
      <w:r>
        <w:rPr>
          <w:color w:val="202124"/>
          <w:highlight w:val="white"/>
        </w:rPr>
        <w:t xml:space="preserve"> is performed at the message layer.</w:t>
      </w:r>
    </w:p>
    <w:p w14:paraId="0DEAF947" w14:textId="77777777" w:rsidR="0003451F" w:rsidRDefault="0003451F">
      <w:pPr>
        <w:rPr>
          <w:color w:val="202124"/>
          <w:highlight w:val="white"/>
        </w:rPr>
      </w:pPr>
    </w:p>
    <w:p w14:paraId="0A69D617" w14:textId="77777777" w:rsidR="0003451F" w:rsidRDefault="0003451F">
      <w:pPr>
        <w:rPr>
          <w:color w:val="202124"/>
          <w:highlight w:val="white"/>
        </w:rPr>
      </w:pPr>
    </w:p>
    <w:p w14:paraId="1946D3CD" w14:textId="77777777" w:rsidR="0003451F" w:rsidRDefault="00C56D17">
      <w:pPr>
        <w:rPr>
          <w:color w:val="202124"/>
          <w:highlight w:val="white"/>
        </w:rPr>
      </w:pPr>
      <w:r>
        <w:rPr>
          <w:b/>
          <w:color w:val="202124"/>
          <w:highlight w:val="white"/>
        </w:rPr>
        <w:lastRenderedPageBreak/>
        <w:t xml:space="preserve">Useful links: </w:t>
      </w:r>
      <w:hyperlink r:id="rId32">
        <w:r>
          <w:rPr>
            <w:color w:val="1155CC"/>
            <w:highlight w:val="white"/>
            <w:u w:val="single"/>
          </w:rPr>
          <w:t>https://www.guru99.com/api-testing.html</w:t>
        </w:r>
      </w:hyperlink>
    </w:p>
    <w:p w14:paraId="4D380FBA" w14:textId="77777777" w:rsidR="0003451F" w:rsidRDefault="0003451F">
      <w:pPr>
        <w:rPr>
          <w:color w:val="202124"/>
          <w:highlight w:val="white"/>
        </w:rPr>
      </w:pPr>
    </w:p>
    <w:p w14:paraId="7AC02B82" w14:textId="77777777" w:rsidR="0003451F" w:rsidRDefault="00C56D17">
      <w:pPr>
        <w:ind w:left="720" w:firstLine="720"/>
        <w:rPr>
          <w:color w:val="202124"/>
          <w:highlight w:val="white"/>
        </w:rPr>
      </w:pPr>
      <w:hyperlink r:id="rId33">
        <w:r>
          <w:rPr>
            <w:color w:val="1155CC"/>
            <w:highlight w:val="white"/>
            <w:u w:val="single"/>
          </w:rPr>
          <w:t>https://smartbear.com/solutions/api-testing</w:t>
        </w:r>
      </w:hyperlink>
    </w:p>
    <w:p w14:paraId="39520B5E" w14:textId="77777777" w:rsidR="0003451F" w:rsidRDefault="0003451F">
      <w:pPr>
        <w:rPr>
          <w:color w:val="202124"/>
          <w:highlight w:val="white"/>
        </w:rPr>
      </w:pPr>
    </w:p>
    <w:p w14:paraId="1B8AF9C8" w14:textId="77777777" w:rsidR="0003451F" w:rsidRDefault="00C56D17">
      <w:pPr>
        <w:ind w:left="720" w:firstLine="720"/>
        <w:rPr>
          <w:color w:val="202124"/>
          <w:highlight w:val="white"/>
        </w:rPr>
      </w:pPr>
      <w:hyperlink r:id="rId34">
        <w:r>
          <w:rPr>
            <w:color w:val="1155CC"/>
            <w:highlight w:val="white"/>
            <w:u w:val="single"/>
          </w:rPr>
          <w:t>https://www.katalon.com/resources-center/blog/api-testing-tips</w:t>
        </w:r>
      </w:hyperlink>
    </w:p>
    <w:p w14:paraId="3D9D1EF6" w14:textId="77777777" w:rsidR="0003451F" w:rsidRDefault="0003451F">
      <w:pPr>
        <w:rPr>
          <w:b/>
          <w:sz w:val="24"/>
          <w:szCs w:val="24"/>
        </w:rPr>
      </w:pPr>
    </w:p>
    <w:p w14:paraId="4FB98AC6" w14:textId="77777777" w:rsidR="0003451F" w:rsidRDefault="00C56D17">
      <w:pPr>
        <w:rPr>
          <w:b/>
          <w:sz w:val="24"/>
          <w:szCs w:val="24"/>
        </w:rPr>
      </w:pPr>
      <w:r>
        <w:rPr>
          <w:b/>
          <w:sz w:val="24"/>
          <w:szCs w:val="24"/>
        </w:rPr>
        <w:t>REST vs SOAP APIs:</w:t>
      </w:r>
    </w:p>
    <w:p w14:paraId="1C0DABBE" w14:textId="77777777" w:rsidR="0003451F" w:rsidRDefault="0003451F">
      <w:pPr>
        <w:rPr>
          <w:b/>
          <w:sz w:val="24"/>
          <w:szCs w:val="24"/>
        </w:rPr>
      </w:pPr>
    </w:p>
    <w:p w14:paraId="53825B62" w14:textId="77777777" w:rsidR="0003451F" w:rsidRDefault="00C56D17">
      <w:pPr>
        <w:rPr>
          <w:color w:val="212529"/>
          <w:sz w:val="27"/>
          <w:szCs w:val="27"/>
          <w:highlight w:val="white"/>
        </w:rPr>
      </w:pPr>
      <w:r>
        <w:rPr>
          <w:b/>
          <w:color w:val="FF6600"/>
          <w:highlight w:val="white"/>
        </w:rPr>
        <w:t>REST</w:t>
      </w:r>
      <w:r>
        <w:rPr>
          <w:color w:val="212529"/>
          <w:highlight w:val="white"/>
        </w:rPr>
        <w:t xml:space="preserve"> </w:t>
      </w:r>
      <w:r>
        <w:rPr>
          <w:b/>
          <w:color w:val="FF6600"/>
          <w:highlight w:val="white"/>
        </w:rPr>
        <w:t>(Representational State Transfer)</w:t>
      </w:r>
      <w:r>
        <w:rPr>
          <w:color w:val="212529"/>
          <w:highlight w:val="white"/>
        </w:rPr>
        <w:t xml:space="preserve"> is another standard, made in response to SOAP’s shortcomings. It seeks to fix the problems with SOAP and provide a simpler method of accessing web services.</w:t>
      </w:r>
      <w:r>
        <w:rPr>
          <w:color w:val="212529"/>
          <w:sz w:val="27"/>
          <w:szCs w:val="27"/>
          <w:highlight w:val="white"/>
        </w:rPr>
        <w:t xml:space="preserve"> </w:t>
      </w:r>
    </w:p>
    <w:p w14:paraId="4AF8A3C1" w14:textId="77777777" w:rsidR="0003451F" w:rsidRDefault="0003451F">
      <w:pPr>
        <w:rPr>
          <w:color w:val="212529"/>
          <w:sz w:val="27"/>
          <w:szCs w:val="27"/>
          <w:highlight w:val="white"/>
        </w:rPr>
      </w:pPr>
    </w:p>
    <w:p w14:paraId="3FAF0532" w14:textId="77777777" w:rsidR="0003451F" w:rsidRDefault="00C56D17">
      <w:pPr>
        <w:rPr>
          <w:color w:val="212529"/>
          <w:highlight w:val="white"/>
        </w:rPr>
      </w:pPr>
      <w:r>
        <w:rPr>
          <w:b/>
          <w:color w:val="FF6600"/>
          <w:highlight w:val="white"/>
        </w:rPr>
        <w:t>SOAP</w:t>
      </w:r>
      <w:r>
        <w:rPr>
          <w:color w:val="212529"/>
          <w:highlight w:val="white"/>
        </w:rPr>
        <w:t xml:space="preserve"> </w:t>
      </w:r>
      <w:r>
        <w:rPr>
          <w:b/>
          <w:color w:val="FF6600"/>
          <w:highlight w:val="white"/>
        </w:rPr>
        <w:t>(Simple Object Access Protocol)</w:t>
      </w:r>
      <w:r>
        <w:rPr>
          <w:color w:val="212529"/>
          <w:highlight w:val="white"/>
        </w:rPr>
        <w:t xml:space="preserve"> is a standards-based web services access protocol that has been around for a long time. Originally developed by Microsoft, SOAP isn’t as simple as the acronym would suggest.</w:t>
      </w:r>
    </w:p>
    <w:p w14:paraId="38672016" w14:textId="77777777" w:rsidR="0003451F" w:rsidRDefault="0003451F">
      <w:pPr>
        <w:rPr>
          <w:color w:val="212529"/>
          <w:highlight w:val="white"/>
        </w:rPr>
      </w:pPr>
    </w:p>
    <w:p w14:paraId="6746CC6C" w14:textId="77777777" w:rsidR="0003451F" w:rsidRDefault="00C56D17">
      <w:pPr>
        <w:rPr>
          <w:color w:val="212529"/>
          <w:highlight w:val="white"/>
        </w:rPr>
      </w:pPr>
      <w:r>
        <w:rPr>
          <w:b/>
          <w:color w:val="212529"/>
          <w:highlight w:val="white"/>
        </w:rPr>
        <w:t xml:space="preserve">Useful links: </w:t>
      </w:r>
      <w:hyperlink r:id="rId35">
        <w:r>
          <w:rPr>
            <w:color w:val="1155CC"/>
            <w:highlight w:val="white"/>
            <w:u w:val="single"/>
          </w:rPr>
          <w:t>https://smartbear.com/blog/test-and-monitor/soap-vs-rest-whats-the-difference</w:t>
        </w:r>
      </w:hyperlink>
    </w:p>
    <w:p w14:paraId="221D42AC" w14:textId="77777777" w:rsidR="0003451F" w:rsidRDefault="0003451F">
      <w:pPr>
        <w:rPr>
          <w:color w:val="212529"/>
          <w:highlight w:val="white"/>
        </w:rPr>
      </w:pPr>
    </w:p>
    <w:p w14:paraId="5793887D" w14:textId="77777777" w:rsidR="0003451F" w:rsidRDefault="00C56D17">
      <w:pPr>
        <w:ind w:left="720" w:firstLine="720"/>
        <w:rPr>
          <w:color w:val="212529"/>
          <w:highlight w:val="white"/>
        </w:rPr>
      </w:pPr>
      <w:hyperlink r:id="rId36">
        <w:r>
          <w:rPr>
            <w:color w:val="1155CC"/>
            <w:highlight w:val="white"/>
            <w:u w:val="single"/>
          </w:rPr>
          <w:t>https://www.soapui.org/learn/api/soap-vs-rest-api</w:t>
        </w:r>
      </w:hyperlink>
    </w:p>
    <w:p w14:paraId="51E8129A" w14:textId="77777777" w:rsidR="0003451F" w:rsidRDefault="0003451F">
      <w:pPr>
        <w:rPr>
          <w:b/>
          <w:sz w:val="24"/>
          <w:szCs w:val="24"/>
        </w:rPr>
      </w:pPr>
    </w:p>
    <w:p w14:paraId="4F1E8D10" w14:textId="77777777" w:rsidR="0003451F" w:rsidRDefault="0003451F">
      <w:pPr>
        <w:rPr>
          <w:b/>
          <w:sz w:val="24"/>
          <w:szCs w:val="24"/>
        </w:rPr>
      </w:pPr>
    </w:p>
    <w:p w14:paraId="621686F6" w14:textId="77777777" w:rsidR="0003451F" w:rsidRDefault="00C56D17">
      <w:pPr>
        <w:rPr>
          <w:b/>
          <w:sz w:val="24"/>
          <w:szCs w:val="24"/>
        </w:rPr>
      </w:pPr>
      <w:r>
        <w:rPr>
          <w:b/>
          <w:sz w:val="24"/>
          <w:szCs w:val="24"/>
        </w:rPr>
        <w:t>API Testing Tools:</w:t>
      </w:r>
    </w:p>
    <w:p w14:paraId="154477A4" w14:textId="77777777" w:rsidR="0003451F" w:rsidRDefault="0003451F">
      <w:pPr>
        <w:rPr>
          <w:b/>
          <w:sz w:val="24"/>
          <w:szCs w:val="24"/>
        </w:rPr>
      </w:pPr>
    </w:p>
    <w:p w14:paraId="7EAE941C" w14:textId="77777777" w:rsidR="0003451F" w:rsidRDefault="00C56D17">
      <w:r>
        <w:t xml:space="preserve">The most commonly used tool for </w:t>
      </w:r>
      <w:r>
        <w:rPr>
          <w:b/>
          <w:color w:val="FF6600"/>
        </w:rPr>
        <w:t>API Testing</w:t>
      </w:r>
      <w:r>
        <w:t xml:space="preserve"> is:</w:t>
      </w:r>
    </w:p>
    <w:p w14:paraId="0A74E598" w14:textId="77777777" w:rsidR="0003451F" w:rsidRDefault="0003451F"/>
    <w:p w14:paraId="4198AF97" w14:textId="77777777" w:rsidR="0003451F" w:rsidRDefault="00C56D17">
      <w:pPr>
        <w:numPr>
          <w:ilvl w:val="0"/>
          <w:numId w:val="3"/>
        </w:numPr>
      </w:pPr>
      <w:r>
        <w:t>Postman</w:t>
      </w:r>
    </w:p>
    <w:p w14:paraId="1995169D" w14:textId="77777777" w:rsidR="0003451F" w:rsidRDefault="0003451F"/>
    <w:p w14:paraId="079147F3" w14:textId="77777777" w:rsidR="0003451F" w:rsidRDefault="0003451F"/>
    <w:p w14:paraId="6B81F09E" w14:textId="77777777" w:rsidR="0003451F" w:rsidRDefault="00C56D17">
      <w:pPr>
        <w:shd w:val="clear" w:color="auto" w:fill="FFFFFF"/>
        <w:spacing w:after="220"/>
        <w:rPr>
          <w:b/>
          <w:color w:val="202124"/>
        </w:rPr>
      </w:pPr>
      <w:r>
        <w:rPr>
          <w:b/>
          <w:color w:val="202124"/>
        </w:rPr>
        <w:t>Postman is an application for testing APIs, by sending request to the web server and getting the response back.</w:t>
      </w:r>
    </w:p>
    <w:p w14:paraId="72F8D834" w14:textId="77777777" w:rsidR="0003451F" w:rsidRDefault="0003451F">
      <w:pPr>
        <w:shd w:val="clear" w:color="auto" w:fill="FFFFFF"/>
        <w:spacing w:after="220"/>
        <w:rPr>
          <w:b/>
          <w:color w:val="202124"/>
        </w:rPr>
      </w:pPr>
    </w:p>
    <w:p w14:paraId="4F8B3801" w14:textId="77777777" w:rsidR="0003451F" w:rsidRDefault="00C56D17">
      <w:pPr>
        <w:numPr>
          <w:ilvl w:val="0"/>
          <w:numId w:val="6"/>
        </w:numPr>
      </w:pPr>
      <w:r>
        <w:rPr>
          <w:rFonts w:ascii="Roboto" w:eastAsia="Roboto" w:hAnsi="Roboto" w:cs="Roboto"/>
          <w:color w:val="202124"/>
        </w:rPr>
        <w:t xml:space="preserve">It allows users to set up all the headers and cookies the </w:t>
      </w:r>
      <w:r>
        <w:rPr>
          <w:rFonts w:ascii="Roboto" w:eastAsia="Roboto" w:hAnsi="Roboto" w:cs="Roboto"/>
          <w:b/>
          <w:color w:val="202124"/>
        </w:rPr>
        <w:t>API</w:t>
      </w:r>
      <w:r>
        <w:rPr>
          <w:rFonts w:ascii="Roboto" w:eastAsia="Roboto" w:hAnsi="Roboto" w:cs="Roboto"/>
          <w:color w:val="202124"/>
        </w:rPr>
        <w:t xml:space="preserve"> expects, and checks the response.</w:t>
      </w:r>
    </w:p>
    <w:p w14:paraId="2AF0549B" w14:textId="77777777" w:rsidR="0003451F" w:rsidRDefault="00C56D17">
      <w:pPr>
        <w:numPr>
          <w:ilvl w:val="0"/>
          <w:numId w:val="6"/>
        </w:numPr>
        <w:spacing w:after="60"/>
      </w:pPr>
      <w:r>
        <w:rPr>
          <w:rFonts w:ascii="Roboto" w:eastAsia="Roboto" w:hAnsi="Roboto" w:cs="Roboto"/>
          <w:color w:val="202124"/>
        </w:rPr>
        <w:t xml:space="preserve">Productivity can be increased using some of the </w:t>
      </w:r>
      <w:r>
        <w:rPr>
          <w:rFonts w:ascii="Roboto" w:eastAsia="Roboto" w:hAnsi="Roboto" w:cs="Roboto"/>
          <w:b/>
          <w:color w:val="FF6600"/>
        </w:rPr>
        <w:t>Postman</w:t>
      </w:r>
      <w:r>
        <w:rPr>
          <w:rFonts w:ascii="Roboto" w:eastAsia="Roboto" w:hAnsi="Roboto" w:cs="Roboto"/>
          <w:color w:val="202124"/>
        </w:rPr>
        <w:t xml:space="preserve"> features, which are listed below.</w:t>
      </w:r>
    </w:p>
    <w:p w14:paraId="60EA9AC5" w14:textId="77777777" w:rsidR="0003451F" w:rsidRDefault="0003451F"/>
    <w:p w14:paraId="234056F4" w14:textId="77777777" w:rsidR="0003451F" w:rsidRDefault="0003451F"/>
    <w:p w14:paraId="76548AE1" w14:textId="77777777" w:rsidR="0003451F" w:rsidRDefault="00C56D17">
      <w:r>
        <w:rPr>
          <w:b/>
        </w:rPr>
        <w:t xml:space="preserve">Useful links: </w:t>
      </w:r>
      <w:hyperlink r:id="rId37">
        <w:r>
          <w:rPr>
            <w:color w:val="1155CC"/>
            <w:u w:val="single"/>
          </w:rPr>
          <w:t>https://medium.com/aubergine-solutions/api-testing-using-postman-323670c89f6d</w:t>
        </w:r>
      </w:hyperlink>
    </w:p>
    <w:p w14:paraId="2460DB71" w14:textId="77777777" w:rsidR="0003451F" w:rsidRDefault="0003451F"/>
    <w:p w14:paraId="32CF41B6" w14:textId="77777777" w:rsidR="0003451F" w:rsidRDefault="00C56D17">
      <w:pPr>
        <w:ind w:left="720" w:firstLine="720"/>
      </w:pPr>
      <w:hyperlink r:id="rId38">
        <w:r>
          <w:rPr>
            <w:color w:val="1155CC"/>
            <w:u w:val="single"/>
          </w:rPr>
          <w:t>https://www.postman.com/use-cases/api-testing-automation</w:t>
        </w:r>
      </w:hyperlink>
    </w:p>
    <w:p w14:paraId="5418BDC8" w14:textId="77777777" w:rsidR="0003451F" w:rsidRDefault="0003451F"/>
    <w:p w14:paraId="54357341" w14:textId="77777777" w:rsidR="0003451F" w:rsidRDefault="0003451F">
      <w:pPr>
        <w:rPr>
          <w:b/>
          <w:sz w:val="24"/>
          <w:szCs w:val="24"/>
        </w:rPr>
      </w:pPr>
    </w:p>
    <w:p w14:paraId="21935709" w14:textId="77777777" w:rsidR="0003451F" w:rsidRDefault="00C56D17">
      <w:pPr>
        <w:rPr>
          <w:b/>
          <w:color w:val="FF6600"/>
        </w:rPr>
      </w:pPr>
      <w:r>
        <w:rPr>
          <w:b/>
          <w:color w:val="FF6600"/>
        </w:rPr>
        <w:t>Task: Setup Postman on your system/web browser and take 5 sample APIs. Perform API testing with the help of Get, Post and Put methods in Postman and prepare a report on your findings.</w:t>
      </w:r>
    </w:p>
    <w:p w14:paraId="2C7EC69E" w14:textId="77777777" w:rsidR="0003451F" w:rsidRDefault="0003451F">
      <w:pPr>
        <w:rPr>
          <w:b/>
          <w:sz w:val="24"/>
          <w:szCs w:val="24"/>
        </w:rPr>
      </w:pPr>
    </w:p>
    <w:p w14:paraId="169666C7" w14:textId="77777777" w:rsidR="0003451F" w:rsidRDefault="0003451F">
      <w:pPr>
        <w:rPr>
          <w:b/>
          <w:sz w:val="24"/>
          <w:szCs w:val="24"/>
        </w:rPr>
      </w:pPr>
    </w:p>
    <w:p w14:paraId="22F1AFCB" w14:textId="77777777" w:rsidR="0003451F" w:rsidRDefault="00C56D17">
      <w:pPr>
        <w:rPr>
          <w:b/>
          <w:sz w:val="24"/>
          <w:szCs w:val="24"/>
        </w:rPr>
      </w:pPr>
      <w:r>
        <w:rPr>
          <w:b/>
          <w:sz w:val="24"/>
          <w:szCs w:val="24"/>
        </w:rPr>
        <w:t>API Documentation:</w:t>
      </w:r>
    </w:p>
    <w:p w14:paraId="2CF1CDDF" w14:textId="77777777" w:rsidR="0003451F" w:rsidRDefault="0003451F">
      <w:pPr>
        <w:rPr>
          <w:b/>
          <w:sz w:val="24"/>
          <w:szCs w:val="24"/>
        </w:rPr>
      </w:pPr>
    </w:p>
    <w:p w14:paraId="5373B6A8" w14:textId="77777777" w:rsidR="0003451F" w:rsidRDefault="00C56D17">
      <w:pPr>
        <w:rPr>
          <w:rFonts w:ascii="Roboto" w:eastAsia="Roboto" w:hAnsi="Roboto" w:cs="Roboto"/>
          <w:color w:val="222222"/>
          <w:highlight w:val="white"/>
        </w:rPr>
      </w:pPr>
      <w:r>
        <w:rPr>
          <w:rFonts w:ascii="Roboto" w:eastAsia="Roboto" w:hAnsi="Roboto" w:cs="Roboto"/>
          <w:b/>
          <w:color w:val="FF6600"/>
          <w:highlight w:val="white"/>
        </w:rPr>
        <w:t>API documentation</w:t>
      </w:r>
      <w:r>
        <w:rPr>
          <w:rFonts w:ascii="Roboto" w:eastAsia="Roboto" w:hAnsi="Roboto" w:cs="Roboto"/>
          <w:color w:val="222222"/>
          <w:highlight w:val="white"/>
        </w:rPr>
        <w:t xml:space="preserve"> is a technical content deliverable, containing instructions about how to effectively use and integrate with an </w:t>
      </w:r>
      <w:r>
        <w:rPr>
          <w:rFonts w:ascii="Roboto" w:eastAsia="Roboto" w:hAnsi="Roboto" w:cs="Roboto"/>
          <w:b/>
          <w:color w:val="222222"/>
          <w:highlight w:val="white"/>
        </w:rPr>
        <w:t>API</w:t>
      </w:r>
      <w:r>
        <w:rPr>
          <w:rFonts w:ascii="Roboto" w:eastAsia="Roboto" w:hAnsi="Roboto" w:cs="Roboto"/>
          <w:color w:val="222222"/>
          <w:highlight w:val="white"/>
        </w:rPr>
        <w:t xml:space="preserve">. </w:t>
      </w:r>
    </w:p>
    <w:p w14:paraId="19333249" w14:textId="77777777" w:rsidR="0003451F" w:rsidRDefault="0003451F">
      <w:pPr>
        <w:rPr>
          <w:rFonts w:ascii="Roboto" w:eastAsia="Roboto" w:hAnsi="Roboto" w:cs="Roboto"/>
          <w:color w:val="222222"/>
          <w:highlight w:val="white"/>
        </w:rPr>
      </w:pPr>
    </w:p>
    <w:p w14:paraId="5C1CD988" w14:textId="77777777" w:rsidR="0003451F" w:rsidRDefault="00C56D17">
      <w:pPr>
        <w:rPr>
          <w:rFonts w:ascii="Roboto" w:eastAsia="Roboto" w:hAnsi="Roboto" w:cs="Roboto"/>
          <w:color w:val="222222"/>
          <w:highlight w:val="white"/>
        </w:rPr>
      </w:pPr>
      <w:r>
        <w:rPr>
          <w:rFonts w:ascii="Roboto" w:eastAsia="Roboto" w:hAnsi="Roboto" w:cs="Roboto"/>
          <w:b/>
          <w:color w:val="222222"/>
          <w:highlight w:val="white"/>
        </w:rPr>
        <w:t>API</w:t>
      </w:r>
      <w:r>
        <w:rPr>
          <w:rFonts w:ascii="Roboto" w:eastAsia="Roboto" w:hAnsi="Roboto" w:cs="Roboto"/>
          <w:color w:val="222222"/>
          <w:highlight w:val="white"/>
        </w:rPr>
        <w:t xml:space="preserve"> description formats like the OpenAPI/Swagger Specification have automated the </w:t>
      </w:r>
      <w:r>
        <w:rPr>
          <w:rFonts w:ascii="Roboto" w:eastAsia="Roboto" w:hAnsi="Roboto" w:cs="Roboto"/>
          <w:b/>
          <w:color w:val="222222"/>
          <w:highlight w:val="white"/>
        </w:rPr>
        <w:t>documentation</w:t>
      </w:r>
      <w:r>
        <w:rPr>
          <w:rFonts w:ascii="Roboto" w:eastAsia="Roboto" w:hAnsi="Roboto" w:cs="Roboto"/>
          <w:color w:val="222222"/>
          <w:highlight w:val="white"/>
        </w:rPr>
        <w:t xml:space="preserve"> process, making it easier for teams to generate and maintain them.</w:t>
      </w:r>
    </w:p>
    <w:p w14:paraId="59D22D64" w14:textId="77777777" w:rsidR="0003451F" w:rsidRDefault="0003451F">
      <w:pPr>
        <w:rPr>
          <w:rFonts w:ascii="Roboto" w:eastAsia="Roboto" w:hAnsi="Roboto" w:cs="Roboto"/>
          <w:color w:val="222222"/>
          <w:highlight w:val="white"/>
        </w:rPr>
      </w:pPr>
    </w:p>
    <w:p w14:paraId="6F244040" w14:textId="77777777" w:rsidR="0003451F" w:rsidRDefault="0003451F">
      <w:pPr>
        <w:rPr>
          <w:rFonts w:ascii="Roboto" w:eastAsia="Roboto" w:hAnsi="Roboto" w:cs="Roboto"/>
          <w:color w:val="222222"/>
          <w:highlight w:val="white"/>
        </w:rPr>
      </w:pPr>
    </w:p>
    <w:p w14:paraId="5CC1B8CE" w14:textId="77777777" w:rsidR="0003451F" w:rsidRDefault="00C56D17">
      <w:pPr>
        <w:rPr>
          <w:rFonts w:ascii="Roboto" w:eastAsia="Roboto" w:hAnsi="Roboto" w:cs="Roboto"/>
          <w:b/>
          <w:color w:val="222222"/>
          <w:highlight w:val="white"/>
        </w:rPr>
      </w:pPr>
      <w:r>
        <w:rPr>
          <w:rFonts w:ascii="Roboto" w:eastAsia="Roboto" w:hAnsi="Roboto" w:cs="Roboto"/>
          <w:b/>
          <w:color w:val="222222"/>
          <w:highlight w:val="white"/>
        </w:rPr>
        <w:t>Useful links:</w:t>
      </w:r>
    </w:p>
    <w:p w14:paraId="0EDBA3DC" w14:textId="77777777" w:rsidR="0003451F" w:rsidRDefault="0003451F">
      <w:pPr>
        <w:rPr>
          <w:rFonts w:ascii="Roboto" w:eastAsia="Roboto" w:hAnsi="Roboto" w:cs="Roboto"/>
          <w:b/>
          <w:color w:val="222222"/>
          <w:highlight w:val="white"/>
        </w:rPr>
      </w:pPr>
    </w:p>
    <w:p w14:paraId="1B29ED6A" w14:textId="77777777" w:rsidR="0003451F" w:rsidRDefault="00C56D17">
      <w:pPr>
        <w:rPr>
          <w:rFonts w:ascii="Roboto" w:eastAsia="Roboto" w:hAnsi="Roboto" w:cs="Roboto"/>
          <w:color w:val="222222"/>
          <w:highlight w:val="white"/>
        </w:rPr>
      </w:pPr>
      <w:hyperlink r:id="rId39">
        <w:r>
          <w:rPr>
            <w:rFonts w:ascii="Roboto" w:eastAsia="Roboto" w:hAnsi="Roboto" w:cs="Roboto"/>
            <w:color w:val="1155CC"/>
            <w:highlight w:val="white"/>
            <w:u w:val="single"/>
          </w:rPr>
          <w:t>https://swagger.io/blog/api-documentation/what-is-api-documentation-and-why-it-matters</w:t>
        </w:r>
      </w:hyperlink>
    </w:p>
    <w:p w14:paraId="3285C1B7" w14:textId="77777777" w:rsidR="0003451F" w:rsidRDefault="0003451F">
      <w:pPr>
        <w:rPr>
          <w:rFonts w:ascii="Roboto" w:eastAsia="Roboto" w:hAnsi="Roboto" w:cs="Roboto"/>
          <w:color w:val="222222"/>
          <w:highlight w:val="white"/>
        </w:rPr>
      </w:pPr>
    </w:p>
    <w:p w14:paraId="50656AE3" w14:textId="77777777" w:rsidR="0003451F" w:rsidRDefault="00C56D17">
      <w:pPr>
        <w:rPr>
          <w:rFonts w:ascii="Roboto" w:eastAsia="Roboto" w:hAnsi="Roboto" w:cs="Roboto"/>
          <w:color w:val="222222"/>
          <w:highlight w:val="white"/>
        </w:rPr>
      </w:pPr>
      <w:hyperlink r:id="rId40">
        <w:r>
          <w:rPr>
            <w:rFonts w:ascii="Roboto" w:eastAsia="Roboto" w:hAnsi="Roboto" w:cs="Roboto"/>
            <w:color w:val="1155CC"/>
            <w:highlight w:val="white"/>
            <w:u w:val="single"/>
          </w:rPr>
          <w:t>https://www.postman.com/api-documentation-tool</w:t>
        </w:r>
      </w:hyperlink>
    </w:p>
    <w:p w14:paraId="5DC26566" w14:textId="77777777" w:rsidR="0003451F" w:rsidRDefault="0003451F">
      <w:pPr>
        <w:rPr>
          <w:rFonts w:ascii="Roboto" w:eastAsia="Roboto" w:hAnsi="Roboto" w:cs="Roboto"/>
          <w:color w:val="222222"/>
          <w:highlight w:val="white"/>
        </w:rPr>
      </w:pPr>
    </w:p>
    <w:p w14:paraId="05B8D938" w14:textId="77777777" w:rsidR="0003451F" w:rsidRDefault="00C56D17">
      <w:pPr>
        <w:rPr>
          <w:rFonts w:ascii="Roboto" w:eastAsia="Roboto" w:hAnsi="Roboto" w:cs="Roboto"/>
          <w:color w:val="222222"/>
          <w:highlight w:val="white"/>
        </w:rPr>
      </w:pPr>
      <w:hyperlink r:id="rId41">
        <w:r>
          <w:rPr>
            <w:rFonts w:ascii="Roboto" w:eastAsia="Roboto" w:hAnsi="Roboto" w:cs="Roboto"/>
            <w:color w:val="1155CC"/>
            <w:highlight w:val="white"/>
            <w:u w:val="single"/>
          </w:rPr>
          <w:t>https://stoplight.io/api-documentation-guide/basics</w:t>
        </w:r>
      </w:hyperlink>
    </w:p>
    <w:p w14:paraId="1F71E0AF" w14:textId="77777777" w:rsidR="0003451F" w:rsidRDefault="0003451F">
      <w:pPr>
        <w:rPr>
          <w:rFonts w:ascii="Roboto" w:eastAsia="Roboto" w:hAnsi="Roboto" w:cs="Roboto"/>
          <w:color w:val="222222"/>
          <w:highlight w:val="white"/>
        </w:rPr>
      </w:pPr>
    </w:p>
    <w:p w14:paraId="6EC55AE9" w14:textId="77777777" w:rsidR="0003451F" w:rsidRDefault="00C56D17">
      <w:pPr>
        <w:rPr>
          <w:rFonts w:ascii="Roboto" w:eastAsia="Roboto" w:hAnsi="Roboto" w:cs="Roboto"/>
          <w:color w:val="222222"/>
          <w:highlight w:val="white"/>
        </w:rPr>
      </w:pPr>
      <w:hyperlink r:id="rId42">
        <w:r>
          <w:rPr>
            <w:rFonts w:ascii="Roboto" w:eastAsia="Roboto" w:hAnsi="Roboto" w:cs="Roboto"/>
            <w:color w:val="1155CC"/>
            <w:highlight w:val="white"/>
            <w:u w:val="single"/>
          </w:rPr>
          <w:t>https://medium.com/technical-writing-is-easy/api-documentation-solutions-d3719af2780f</w:t>
        </w:r>
      </w:hyperlink>
    </w:p>
    <w:p w14:paraId="243D8579" w14:textId="77777777" w:rsidR="0003451F" w:rsidRDefault="0003451F">
      <w:pPr>
        <w:rPr>
          <w:rFonts w:ascii="Roboto" w:eastAsia="Roboto" w:hAnsi="Roboto" w:cs="Roboto"/>
          <w:color w:val="222222"/>
          <w:highlight w:val="white"/>
        </w:rPr>
      </w:pPr>
    </w:p>
    <w:p w14:paraId="67362AED" w14:textId="77777777" w:rsidR="0003451F" w:rsidRDefault="0003451F">
      <w:pPr>
        <w:rPr>
          <w:rFonts w:ascii="Roboto" w:eastAsia="Roboto" w:hAnsi="Roboto" w:cs="Roboto"/>
          <w:b/>
          <w:color w:val="FF6600"/>
          <w:highlight w:val="white"/>
        </w:rPr>
      </w:pPr>
    </w:p>
    <w:p w14:paraId="2419BA3D" w14:textId="77777777" w:rsidR="0003451F" w:rsidRDefault="00C56D17">
      <w:pPr>
        <w:rPr>
          <w:rFonts w:ascii="Roboto" w:eastAsia="Roboto" w:hAnsi="Roboto" w:cs="Roboto"/>
          <w:color w:val="222222"/>
          <w:highlight w:val="white"/>
        </w:rPr>
      </w:pPr>
      <w:r>
        <w:rPr>
          <w:rFonts w:ascii="Roboto" w:eastAsia="Roboto" w:hAnsi="Roboto" w:cs="Roboto"/>
          <w:b/>
          <w:color w:val="FF6600"/>
          <w:highlight w:val="white"/>
        </w:rPr>
        <w:t>Task: While performing the API testing, prepare the API documentation in parallel by using Postman’s documentation feature or Swagger Documentation.</w:t>
      </w:r>
      <w:r>
        <w:rPr>
          <w:rFonts w:ascii="Roboto" w:eastAsia="Roboto" w:hAnsi="Roboto" w:cs="Roboto"/>
          <w:color w:val="222222"/>
          <w:highlight w:val="white"/>
        </w:rPr>
        <w:t xml:space="preserve"> </w:t>
      </w:r>
    </w:p>
    <w:p w14:paraId="0A0A7E78" w14:textId="77777777" w:rsidR="0003451F" w:rsidRDefault="0003451F">
      <w:pPr>
        <w:rPr>
          <w:rFonts w:ascii="Roboto" w:eastAsia="Roboto" w:hAnsi="Roboto" w:cs="Roboto"/>
          <w:color w:val="222222"/>
          <w:highlight w:val="white"/>
        </w:rPr>
      </w:pPr>
    </w:p>
    <w:p w14:paraId="4FA27FEF" w14:textId="77777777" w:rsidR="0003451F" w:rsidRDefault="0003451F">
      <w:pPr>
        <w:rPr>
          <w:rFonts w:ascii="Roboto" w:eastAsia="Roboto" w:hAnsi="Roboto" w:cs="Roboto"/>
          <w:color w:val="222222"/>
          <w:highlight w:val="white"/>
        </w:rPr>
      </w:pPr>
    </w:p>
    <w:p w14:paraId="2812D276" w14:textId="77777777" w:rsidR="0003451F" w:rsidRDefault="00C56D17">
      <w:pPr>
        <w:rPr>
          <w:b/>
          <w:sz w:val="24"/>
          <w:szCs w:val="24"/>
        </w:rPr>
      </w:pPr>
      <w:r>
        <w:rPr>
          <w:b/>
          <w:sz w:val="24"/>
          <w:szCs w:val="24"/>
        </w:rPr>
        <w:t>Performance Testing:</w:t>
      </w:r>
    </w:p>
    <w:p w14:paraId="7520BC26" w14:textId="77777777" w:rsidR="0003451F" w:rsidRDefault="0003451F">
      <w:pPr>
        <w:rPr>
          <w:b/>
          <w:sz w:val="24"/>
          <w:szCs w:val="24"/>
        </w:rPr>
      </w:pPr>
    </w:p>
    <w:p w14:paraId="03DF025B" w14:textId="77777777" w:rsidR="0003451F" w:rsidRDefault="00C56D17">
      <w:pPr>
        <w:rPr>
          <w:highlight w:val="white"/>
        </w:rPr>
      </w:pPr>
      <w:r>
        <w:rPr>
          <w:highlight w:val="white"/>
        </w:rPr>
        <w:t>In software quality assurance, performance testing is in general a testing practice performed to determine how a system performs in terms of responsiveness and stability under a particular workload.</w:t>
      </w:r>
    </w:p>
    <w:p w14:paraId="1D6A1CFA" w14:textId="77777777" w:rsidR="0003451F" w:rsidRDefault="0003451F">
      <w:pPr>
        <w:rPr>
          <w:highlight w:val="white"/>
        </w:rPr>
      </w:pPr>
    </w:p>
    <w:p w14:paraId="0AE653FA" w14:textId="77777777" w:rsidR="0003451F" w:rsidRDefault="00C56D17">
      <w:pPr>
        <w:shd w:val="clear" w:color="auto" w:fill="FFFFFF"/>
        <w:spacing w:after="320"/>
        <w:rPr>
          <w:highlight w:val="white"/>
        </w:rPr>
      </w:pPr>
      <w:r>
        <w:rPr>
          <w:b/>
          <w:color w:val="FF6600"/>
          <w:highlight w:val="white"/>
        </w:rPr>
        <w:t>Performance Testing</w:t>
      </w:r>
      <w:r>
        <w:rPr>
          <w:highlight w:val="white"/>
        </w:rPr>
        <w:t xml:space="preserve"> is a software testing process used for testing the speed, response time, stability, reliability, scalability and resource usage of a software application under particular workload. The main purpose of performance testing is to identify and eliminate the performance bottlenecks in the software application. It is a subset of performance engineering and also known as “Perf Testing”.</w:t>
      </w:r>
    </w:p>
    <w:p w14:paraId="4130574A" w14:textId="77777777" w:rsidR="0003451F" w:rsidRDefault="00C56D17">
      <w:pPr>
        <w:shd w:val="clear" w:color="auto" w:fill="FFFFFF"/>
        <w:spacing w:after="320"/>
        <w:rPr>
          <w:highlight w:val="white"/>
        </w:rPr>
      </w:pPr>
      <w:r>
        <w:rPr>
          <w:highlight w:val="white"/>
        </w:rPr>
        <w:lastRenderedPageBreak/>
        <w:t xml:space="preserve">The focus of </w:t>
      </w:r>
      <w:r>
        <w:rPr>
          <w:b/>
          <w:color w:val="FF6600"/>
          <w:highlight w:val="white"/>
        </w:rPr>
        <w:t>Performance Testing</w:t>
      </w:r>
      <w:r>
        <w:rPr>
          <w:highlight w:val="white"/>
        </w:rPr>
        <w:t xml:space="preserve"> is checking a software program's</w:t>
      </w:r>
    </w:p>
    <w:p w14:paraId="769197EF" w14:textId="77777777" w:rsidR="0003451F" w:rsidRDefault="00C56D17">
      <w:pPr>
        <w:numPr>
          <w:ilvl w:val="0"/>
          <w:numId w:val="9"/>
        </w:numPr>
        <w:shd w:val="clear" w:color="auto" w:fill="FFFFFF"/>
        <w:spacing w:before="360"/>
        <w:rPr>
          <w:color w:val="000000"/>
          <w:highlight w:val="white"/>
        </w:rPr>
      </w:pPr>
      <w:r>
        <w:rPr>
          <w:b/>
          <w:color w:val="FF6600"/>
          <w:highlight w:val="white"/>
        </w:rPr>
        <w:t>Speed</w:t>
      </w:r>
      <w:r>
        <w:rPr>
          <w:highlight w:val="white"/>
        </w:rPr>
        <w:t xml:space="preserve"> - Determines whether the application responds quickly</w:t>
      </w:r>
    </w:p>
    <w:p w14:paraId="4A7E94CC" w14:textId="77777777" w:rsidR="0003451F" w:rsidRDefault="00C56D17">
      <w:pPr>
        <w:numPr>
          <w:ilvl w:val="0"/>
          <w:numId w:val="9"/>
        </w:numPr>
        <w:shd w:val="clear" w:color="auto" w:fill="FFFFFF"/>
        <w:rPr>
          <w:color w:val="000000"/>
          <w:highlight w:val="white"/>
        </w:rPr>
      </w:pPr>
      <w:r>
        <w:rPr>
          <w:b/>
          <w:color w:val="FF6600"/>
          <w:highlight w:val="white"/>
        </w:rPr>
        <w:t>Scalability</w:t>
      </w:r>
      <w:r>
        <w:rPr>
          <w:highlight w:val="white"/>
        </w:rPr>
        <w:t xml:space="preserve"> - Determines maximum user load the software application can handle.</w:t>
      </w:r>
    </w:p>
    <w:p w14:paraId="751F4261" w14:textId="77777777" w:rsidR="0003451F" w:rsidRDefault="00C56D17">
      <w:pPr>
        <w:numPr>
          <w:ilvl w:val="0"/>
          <w:numId w:val="9"/>
        </w:numPr>
        <w:shd w:val="clear" w:color="auto" w:fill="FFFFFF"/>
        <w:spacing w:after="360"/>
        <w:rPr>
          <w:color w:val="000000"/>
          <w:highlight w:val="white"/>
        </w:rPr>
      </w:pPr>
      <w:r>
        <w:rPr>
          <w:b/>
          <w:color w:val="FF6600"/>
          <w:highlight w:val="white"/>
        </w:rPr>
        <w:t>Stability</w:t>
      </w:r>
      <w:r>
        <w:rPr>
          <w:highlight w:val="white"/>
        </w:rPr>
        <w:t xml:space="preserve"> - Determines if the application is stable under varying loads</w:t>
      </w:r>
    </w:p>
    <w:p w14:paraId="4B426F22" w14:textId="77777777" w:rsidR="0003451F" w:rsidRDefault="00C56D17">
      <w:pPr>
        <w:rPr>
          <w:highlight w:val="white"/>
        </w:rPr>
      </w:pPr>
      <w:r>
        <w:rPr>
          <w:b/>
          <w:highlight w:val="white"/>
        </w:rPr>
        <w:t xml:space="preserve">Useful links: </w:t>
      </w:r>
      <w:hyperlink r:id="rId43">
        <w:r>
          <w:rPr>
            <w:color w:val="1155CC"/>
            <w:highlight w:val="white"/>
            <w:u w:val="single"/>
          </w:rPr>
          <w:t>https://www.guru99.com/performance-testing.html</w:t>
        </w:r>
      </w:hyperlink>
    </w:p>
    <w:p w14:paraId="4EAE5AC5" w14:textId="77777777" w:rsidR="0003451F" w:rsidRDefault="0003451F">
      <w:pPr>
        <w:rPr>
          <w:highlight w:val="white"/>
        </w:rPr>
      </w:pPr>
    </w:p>
    <w:p w14:paraId="11DD153B" w14:textId="77777777" w:rsidR="0003451F" w:rsidRDefault="00C56D17">
      <w:pPr>
        <w:rPr>
          <w:highlight w:val="white"/>
        </w:rPr>
      </w:pPr>
      <w:hyperlink r:id="rId44">
        <w:r>
          <w:rPr>
            <w:color w:val="1155CC"/>
            <w:highlight w:val="white"/>
            <w:u w:val="single"/>
          </w:rPr>
          <w:t>https://www.tutorialspoint.com/software_testing_dictionary/performance_testing.htm</w:t>
        </w:r>
      </w:hyperlink>
    </w:p>
    <w:p w14:paraId="69842DDB" w14:textId="77777777" w:rsidR="0003451F" w:rsidRDefault="0003451F">
      <w:pPr>
        <w:rPr>
          <w:highlight w:val="white"/>
        </w:rPr>
      </w:pPr>
    </w:p>
    <w:p w14:paraId="0EE017F5" w14:textId="77777777" w:rsidR="0003451F" w:rsidRDefault="00C56D17">
      <w:pPr>
        <w:rPr>
          <w:highlight w:val="white"/>
        </w:rPr>
      </w:pPr>
      <w:hyperlink r:id="rId45">
        <w:r>
          <w:rPr>
            <w:color w:val="1155CC"/>
            <w:highlight w:val="white"/>
            <w:u w:val="single"/>
          </w:rPr>
          <w:t>https://www.softwaretestinghelp.com/introduction-to-performance-testing-loadrunner-training-tutorial-part-1</w:t>
        </w:r>
      </w:hyperlink>
    </w:p>
    <w:p w14:paraId="4603CCF9" w14:textId="77777777" w:rsidR="0003451F" w:rsidRDefault="0003451F">
      <w:pPr>
        <w:rPr>
          <w:highlight w:val="white"/>
        </w:rPr>
      </w:pPr>
    </w:p>
    <w:p w14:paraId="1ADB446D" w14:textId="77777777" w:rsidR="0003451F" w:rsidRDefault="0003451F">
      <w:pPr>
        <w:rPr>
          <w:b/>
          <w:sz w:val="24"/>
          <w:szCs w:val="24"/>
        </w:rPr>
      </w:pPr>
    </w:p>
    <w:p w14:paraId="68DCC683" w14:textId="77777777" w:rsidR="0003451F" w:rsidRDefault="00C56D17">
      <w:pPr>
        <w:rPr>
          <w:b/>
          <w:sz w:val="24"/>
          <w:szCs w:val="24"/>
        </w:rPr>
      </w:pPr>
      <w:r>
        <w:rPr>
          <w:b/>
          <w:sz w:val="24"/>
          <w:szCs w:val="24"/>
        </w:rPr>
        <w:t>Load Testing vs Stress Testing:</w:t>
      </w:r>
    </w:p>
    <w:p w14:paraId="78B88347" w14:textId="77777777" w:rsidR="0003451F" w:rsidRDefault="0003451F">
      <w:pPr>
        <w:rPr>
          <w:b/>
          <w:sz w:val="24"/>
          <w:szCs w:val="24"/>
        </w:rPr>
      </w:pPr>
    </w:p>
    <w:p w14:paraId="59912604" w14:textId="77777777" w:rsidR="0003451F" w:rsidRDefault="00C56D17">
      <w:pPr>
        <w:pStyle w:val="Heading3"/>
        <w:keepNext w:val="0"/>
        <w:keepLines w:val="0"/>
        <w:shd w:val="clear" w:color="auto" w:fill="FFFFFF"/>
        <w:spacing w:before="0" w:after="300" w:line="288" w:lineRule="auto"/>
        <w:rPr>
          <w:b/>
          <w:color w:val="FF6600"/>
          <w:sz w:val="24"/>
          <w:szCs w:val="24"/>
          <w:u w:val="single"/>
        </w:rPr>
      </w:pPr>
      <w:bookmarkStart w:id="9" w:name="_vodlcvggsgcd" w:colFirst="0" w:colLast="0"/>
      <w:bookmarkEnd w:id="9"/>
      <w:r>
        <w:rPr>
          <w:b/>
          <w:color w:val="FF6600"/>
          <w:sz w:val="24"/>
          <w:szCs w:val="24"/>
          <w:u w:val="single"/>
        </w:rPr>
        <w:t>Load Testing</w:t>
      </w:r>
    </w:p>
    <w:p w14:paraId="306C3E99" w14:textId="77777777" w:rsidR="0003451F" w:rsidRDefault="00C56D17">
      <w:pPr>
        <w:shd w:val="clear" w:color="auto" w:fill="FFFFFF"/>
        <w:spacing w:after="320"/>
      </w:pPr>
      <w:r>
        <w:rPr>
          <w:b/>
          <w:color w:val="FF6600"/>
        </w:rPr>
        <w:t>Load testing</w:t>
      </w:r>
      <w:r>
        <w:t xml:space="preserve"> is meant to test the system by constantly and steadily increasing the load on the system until it reaches the threshold limit. It is a subset of performance testing.</w:t>
      </w:r>
    </w:p>
    <w:p w14:paraId="43AA3093" w14:textId="77777777" w:rsidR="0003451F" w:rsidRDefault="00C56D17">
      <w:pPr>
        <w:rPr>
          <w:highlight w:val="white"/>
        </w:rPr>
      </w:pPr>
      <w:r>
        <w:rPr>
          <w:highlight w:val="white"/>
        </w:rPr>
        <w:t xml:space="preserve">Load testing can be easily done by employing any of the suitable automation tools available in the market. WAPT and LoadRunner are two such famous tools that aid in load testing. Load testing is also famous for names like </w:t>
      </w:r>
      <w:r>
        <w:rPr>
          <w:b/>
          <w:color w:val="FF6600"/>
          <w:highlight w:val="white"/>
        </w:rPr>
        <w:t>Volume testing</w:t>
      </w:r>
      <w:r>
        <w:rPr>
          <w:highlight w:val="white"/>
        </w:rPr>
        <w:t xml:space="preserve"> and </w:t>
      </w:r>
      <w:r>
        <w:rPr>
          <w:b/>
          <w:color w:val="FF6600"/>
          <w:highlight w:val="white"/>
        </w:rPr>
        <w:t>Endurance testing</w:t>
      </w:r>
      <w:r>
        <w:rPr>
          <w:highlight w:val="white"/>
        </w:rPr>
        <w:t>.</w:t>
      </w:r>
    </w:p>
    <w:p w14:paraId="73164BB2" w14:textId="77777777" w:rsidR="0003451F" w:rsidRDefault="0003451F">
      <w:pPr>
        <w:rPr>
          <w:highlight w:val="white"/>
        </w:rPr>
      </w:pPr>
    </w:p>
    <w:p w14:paraId="3962D2C4" w14:textId="77777777" w:rsidR="0003451F" w:rsidRDefault="00C56D17">
      <w:pPr>
        <w:pStyle w:val="Heading3"/>
        <w:keepNext w:val="0"/>
        <w:keepLines w:val="0"/>
        <w:shd w:val="clear" w:color="auto" w:fill="FFFFFF"/>
        <w:spacing w:before="0" w:after="300" w:line="288" w:lineRule="auto"/>
        <w:rPr>
          <w:b/>
          <w:color w:val="FF6600"/>
          <w:sz w:val="24"/>
          <w:szCs w:val="24"/>
          <w:highlight w:val="white"/>
          <w:u w:val="single"/>
        </w:rPr>
      </w:pPr>
      <w:bookmarkStart w:id="10" w:name="_anu86dfjs9dn" w:colFirst="0" w:colLast="0"/>
      <w:bookmarkEnd w:id="10"/>
      <w:r>
        <w:rPr>
          <w:b/>
          <w:color w:val="FF6600"/>
          <w:sz w:val="24"/>
          <w:szCs w:val="24"/>
          <w:highlight w:val="white"/>
          <w:u w:val="single"/>
        </w:rPr>
        <w:t>Stress Testing</w:t>
      </w:r>
    </w:p>
    <w:p w14:paraId="1F3C80A6" w14:textId="77777777" w:rsidR="0003451F" w:rsidRDefault="00C56D17">
      <w:pPr>
        <w:shd w:val="clear" w:color="auto" w:fill="FFFFFF"/>
        <w:spacing w:after="320"/>
        <w:rPr>
          <w:highlight w:val="white"/>
        </w:rPr>
      </w:pPr>
      <w:r>
        <w:rPr>
          <w:highlight w:val="white"/>
        </w:rPr>
        <w:t xml:space="preserve">Under stress testing, various activities to overload the existing resources with excess jobs are carried out in an attempt to break the system down. </w:t>
      </w:r>
      <w:r>
        <w:rPr>
          <w:b/>
          <w:color w:val="FF6600"/>
          <w:highlight w:val="white"/>
        </w:rPr>
        <w:t>Negative testing</w:t>
      </w:r>
      <w:r>
        <w:rPr>
          <w:highlight w:val="white"/>
        </w:rPr>
        <w:t>, which includes removal of the components from the system is also done as a part of stress testing.</w:t>
      </w:r>
    </w:p>
    <w:p w14:paraId="6F2012CE" w14:textId="77777777" w:rsidR="0003451F" w:rsidRDefault="00C56D17">
      <w:pPr>
        <w:shd w:val="clear" w:color="auto" w:fill="FFFFFF"/>
        <w:spacing w:after="320"/>
        <w:rPr>
          <w:highlight w:val="white"/>
        </w:rPr>
      </w:pPr>
      <w:r>
        <w:rPr>
          <w:highlight w:val="white"/>
        </w:rPr>
        <w:t xml:space="preserve">Also known as </w:t>
      </w:r>
      <w:r>
        <w:rPr>
          <w:b/>
          <w:color w:val="FF6600"/>
          <w:highlight w:val="white"/>
        </w:rPr>
        <w:t>fatigue testing</w:t>
      </w:r>
      <w:r>
        <w:rPr>
          <w:highlight w:val="white"/>
        </w:rPr>
        <w:t>, this testing should capture the stability of an application by testing it beyond its bandwidth capacity.</w:t>
      </w:r>
    </w:p>
    <w:p w14:paraId="3C7E5303" w14:textId="77777777" w:rsidR="0003451F" w:rsidRDefault="00C56D17">
      <w:pPr>
        <w:shd w:val="clear" w:color="auto" w:fill="FFFFFF"/>
        <w:spacing w:after="320"/>
        <w:rPr>
          <w:highlight w:val="white"/>
        </w:rPr>
      </w:pPr>
      <w:r>
        <w:rPr>
          <w:highlight w:val="white"/>
        </w:rPr>
        <w:t>Thus, basically, stress testing evaluates the behavior of an application beyond peak load and normal conditions.</w:t>
      </w:r>
    </w:p>
    <w:p w14:paraId="55435C67" w14:textId="77777777" w:rsidR="0003451F" w:rsidRDefault="0003451F">
      <w:pPr>
        <w:shd w:val="clear" w:color="auto" w:fill="FFFFFF"/>
        <w:spacing w:after="320"/>
        <w:rPr>
          <w:highlight w:val="white"/>
        </w:rPr>
      </w:pPr>
    </w:p>
    <w:p w14:paraId="143CABBE" w14:textId="77777777" w:rsidR="0003451F" w:rsidRDefault="00C56D17">
      <w:pPr>
        <w:shd w:val="clear" w:color="auto" w:fill="FFFFFF"/>
        <w:spacing w:after="320"/>
        <w:jc w:val="center"/>
        <w:rPr>
          <w:highlight w:val="white"/>
        </w:rPr>
      </w:pPr>
      <w:r>
        <w:rPr>
          <w:noProof/>
          <w:highlight w:val="white"/>
          <w:lang w:val="en-US"/>
        </w:rPr>
        <w:lastRenderedPageBreak/>
        <w:drawing>
          <wp:inline distT="114300" distB="114300" distL="114300" distR="114300" wp14:anchorId="1FE210C3" wp14:editId="3EA9D0D9">
            <wp:extent cx="4292600" cy="1193800"/>
            <wp:effectExtent l="0" t="0" r="0" b="0"/>
            <wp:docPr id="5" name="image1.jpg" descr="Stress testing"/>
            <wp:cNvGraphicFramePr/>
            <a:graphic xmlns:a="http://schemas.openxmlformats.org/drawingml/2006/main">
              <a:graphicData uri="http://schemas.openxmlformats.org/drawingml/2006/picture">
                <pic:pic xmlns:pic="http://schemas.openxmlformats.org/drawingml/2006/picture">
                  <pic:nvPicPr>
                    <pic:cNvPr id="0" name="image1.jpg" descr="Stress testing"/>
                    <pic:cNvPicPr preferRelativeResize="0"/>
                  </pic:nvPicPr>
                  <pic:blipFill>
                    <a:blip r:embed="rId46"/>
                    <a:srcRect/>
                    <a:stretch>
                      <a:fillRect/>
                    </a:stretch>
                  </pic:blipFill>
                  <pic:spPr>
                    <a:xfrm>
                      <a:off x="0" y="0"/>
                      <a:ext cx="4292600" cy="1193800"/>
                    </a:xfrm>
                    <a:prstGeom prst="rect">
                      <a:avLst/>
                    </a:prstGeom>
                    <a:ln/>
                  </pic:spPr>
                </pic:pic>
              </a:graphicData>
            </a:graphic>
          </wp:inline>
        </w:drawing>
      </w:r>
    </w:p>
    <w:p w14:paraId="76956712" w14:textId="77777777" w:rsidR="0003451F" w:rsidRDefault="0003451F">
      <w:pPr>
        <w:shd w:val="clear" w:color="auto" w:fill="FFFFFF"/>
        <w:spacing w:after="320"/>
        <w:rPr>
          <w:highlight w:val="white"/>
        </w:rPr>
      </w:pPr>
    </w:p>
    <w:p w14:paraId="5CA00F94" w14:textId="77777777" w:rsidR="0003451F" w:rsidRDefault="00C56D17">
      <w:pPr>
        <w:shd w:val="clear" w:color="auto" w:fill="FFFFFF"/>
        <w:spacing w:after="320"/>
        <w:rPr>
          <w:highlight w:val="white"/>
        </w:rPr>
      </w:pPr>
      <w:r>
        <w:rPr>
          <w:highlight w:val="white"/>
        </w:rPr>
        <w:t xml:space="preserve">The purpose of </w:t>
      </w:r>
      <w:r>
        <w:rPr>
          <w:b/>
          <w:color w:val="FF6600"/>
          <w:highlight w:val="white"/>
        </w:rPr>
        <w:t>stress testing</w:t>
      </w:r>
      <w:r>
        <w:rPr>
          <w:highlight w:val="white"/>
        </w:rPr>
        <w:t xml:space="preserve"> is to ascertain the failure of the system and to monitor how the system recovers back gracefully. The challenge here is to set up a controlled environment before launching the test so that you can precisely capture the behavior of the system repeatedly under the most unpredictable scenarios.</w:t>
      </w:r>
    </w:p>
    <w:p w14:paraId="03828C4B" w14:textId="77777777" w:rsidR="0003451F" w:rsidRDefault="00C56D17">
      <w:pPr>
        <w:shd w:val="clear" w:color="auto" w:fill="FFFFFF"/>
        <w:spacing w:after="320"/>
        <w:rPr>
          <w:highlight w:val="white"/>
        </w:rPr>
      </w:pPr>
      <w:r>
        <w:rPr>
          <w:b/>
          <w:highlight w:val="white"/>
        </w:rPr>
        <w:t xml:space="preserve">Useful links: </w:t>
      </w:r>
      <w:hyperlink r:id="rId47">
        <w:r>
          <w:rPr>
            <w:color w:val="1155CC"/>
            <w:highlight w:val="white"/>
            <w:u w:val="single"/>
          </w:rPr>
          <w:t>https://www.softwaretestinghelp.com/what-is-performance-testing-load-testing-stress-testing</w:t>
        </w:r>
      </w:hyperlink>
    </w:p>
    <w:p w14:paraId="424CBF76" w14:textId="77777777" w:rsidR="0003451F" w:rsidRDefault="00C56D17">
      <w:pPr>
        <w:shd w:val="clear" w:color="auto" w:fill="FFFFFF"/>
        <w:spacing w:after="320"/>
        <w:rPr>
          <w:highlight w:val="white"/>
        </w:rPr>
      </w:pPr>
      <w:hyperlink r:id="rId48">
        <w:r>
          <w:rPr>
            <w:color w:val="1155CC"/>
            <w:highlight w:val="white"/>
            <w:u w:val="single"/>
          </w:rPr>
          <w:t>https://www.loadview-testing.com/load-testing-vs-stress-testing</w:t>
        </w:r>
      </w:hyperlink>
    </w:p>
    <w:p w14:paraId="1559DDC6" w14:textId="77777777" w:rsidR="0003451F" w:rsidRDefault="00C56D17">
      <w:pPr>
        <w:shd w:val="clear" w:color="auto" w:fill="FFFFFF"/>
        <w:spacing w:after="320"/>
        <w:rPr>
          <w:highlight w:val="white"/>
        </w:rPr>
      </w:pPr>
      <w:hyperlink r:id="rId49">
        <w:r>
          <w:rPr>
            <w:color w:val="1155CC"/>
            <w:highlight w:val="white"/>
            <w:u w:val="single"/>
          </w:rPr>
          <w:t>https://www.youtube.com/watch?v=a8zV6GjExV8</w:t>
        </w:r>
      </w:hyperlink>
    </w:p>
    <w:p w14:paraId="339DA87B" w14:textId="77777777" w:rsidR="0003451F" w:rsidRDefault="0003451F">
      <w:pPr>
        <w:rPr>
          <w:highlight w:val="white"/>
        </w:rPr>
      </w:pPr>
    </w:p>
    <w:p w14:paraId="42554F53" w14:textId="77777777" w:rsidR="0003451F" w:rsidRDefault="0003451F">
      <w:pPr>
        <w:rPr>
          <w:b/>
          <w:sz w:val="24"/>
          <w:szCs w:val="24"/>
        </w:rPr>
      </w:pPr>
    </w:p>
    <w:p w14:paraId="5DD0F86B" w14:textId="77777777" w:rsidR="0003451F" w:rsidRDefault="00C56D17">
      <w:pPr>
        <w:rPr>
          <w:b/>
          <w:sz w:val="24"/>
          <w:szCs w:val="24"/>
        </w:rPr>
      </w:pPr>
      <w:r>
        <w:rPr>
          <w:b/>
          <w:sz w:val="24"/>
          <w:szCs w:val="24"/>
        </w:rPr>
        <w:t>Load/Stress Testing Tools:</w:t>
      </w:r>
    </w:p>
    <w:p w14:paraId="34D715D6" w14:textId="77777777" w:rsidR="0003451F" w:rsidRDefault="0003451F">
      <w:pPr>
        <w:rPr>
          <w:b/>
          <w:sz w:val="24"/>
          <w:szCs w:val="24"/>
        </w:rPr>
      </w:pPr>
    </w:p>
    <w:p w14:paraId="3A6D7AF9" w14:textId="77777777" w:rsidR="0003451F" w:rsidRDefault="00C56D17">
      <w:r>
        <w:t xml:space="preserve">Following are some of the most commonly used </w:t>
      </w:r>
      <w:r>
        <w:rPr>
          <w:b/>
          <w:color w:val="FF6600"/>
        </w:rPr>
        <w:t>Load/Stress Testing</w:t>
      </w:r>
      <w:r>
        <w:t xml:space="preserve"> Tools:</w:t>
      </w:r>
    </w:p>
    <w:p w14:paraId="15138032" w14:textId="77777777" w:rsidR="0003451F" w:rsidRDefault="0003451F">
      <w:pPr>
        <w:rPr>
          <w:b/>
          <w:sz w:val="24"/>
          <w:szCs w:val="24"/>
        </w:rPr>
      </w:pPr>
    </w:p>
    <w:p w14:paraId="2829BA8F" w14:textId="77777777" w:rsidR="0003451F" w:rsidRDefault="00C56D17">
      <w:pPr>
        <w:numPr>
          <w:ilvl w:val="0"/>
          <w:numId w:val="17"/>
        </w:numPr>
      </w:pPr>
      <w:r>
        <w:t>JMeter</w:t>
      </w:r>
    </w:p>
    <w:p w14:paraId="63E6C2DC" w14:textId="77777777" w:rsidR="0003451F" w:rsidRDefault="00C56D17">
      <w:pPr>
        <w:numPr>
          <w:ilvl w:val="0"/>
          <w:numId w:val="17"/>
        </w:numPr>
      </w:pPr>
      <w:r>
        <w:t>JUnit</w:t>
      </w:r>
    </w:p>
    <w:p w14:paraId="26CE53A1" w14:textId="77777777" w:rsidR="0003451F" w:rsidRDefault="00C56D17">
      <w:pPr>
        <w:numPr>
          <w:ilvl w:val="0"/>
          <w:numId w:val="17"/>
        </w:numPr>
      </w:pPr>
      <w:r>
        <w:t>LoadRunner</w:t>
      </w:r>
    </w:p>
    <w:p w14:paraId="546B1BEE" w14:textId="77777777" w:rsidR="0003451F" w:rsidRDefault="00C56D17">
      <w:pPr>
        <w:numPr>
          <w:ilvl w:val="0"/>
          <w:numId w:val="17"/>
        </w:numPr>
      </w:pPr>
      <w:r>
        <w:t>WebLoad</w:t>
      </w:r>
    </w:p>
    <w:p w14:paraId="2C1B6E80" w14:textId="77777777" w:rsidR="0003451F" w:rsidRDefault="00C56D17">
      <w:pPr>
        <w:numPr>
          <w:ilvl w:val="0"/>
          <w:numId w:val="17"/>
        </w:numPr>
      </w:pPr>
      <w:r>
        <w:t>NeoLoad</w:t>
      </w:r>
    </w:p>
    <w:p w14:paraId="336AF3B3" w14:textId="77777777" w:rsidR="0003451F" w:rsidRDefault="00C56D17">
      <w:pPr>
        <w:numPr>
          <w:ilvl w:val="0"/>
          <w:numId w:val="17"/>
        </w:numPr>
      </w:pPr>
      <w:r>
        <w:t>GTMetrix</w:t>
      </w:r>
    </w:p>
    <w:p w14:paraId="2913F3A5" w14:textId="77777777" w:rsidR="0003451F" w:rsidRDefault="0003451F"/>
    <w:p w14:paraId="7D76BDB4" w14:textId="77777777" w:rsidR="0003451F" w:rsidRDefault="0003451F"/>
    <w:p w14:paraId="4F58AE82" w14:textId="77777777" w:rsidR="0003451F" w:rsidRDefault="0003451F"/>
    <w:p w14:paraId="182B7E7B" w14:textId="77777777" w:rsidR="0003451F" w:rsidRDefault="00C56D17">
      <w:r>
        <w:rPr>
          <w:b/>
        </w:rPr>
        <w:t xml:space="preserve">Useful links: </w:t>
      </w:r>
      <w:hyperlink r:id="rId50">
        <w:r>
          <w:rPr>
            <w:color w:val="1155CC"/>
            <w:u w:val="single"/>
          </w:rPr>
          <w:t>https://www.edureka.co/blog/performance-testing-tools</w:t>
        </w:r>
      </w:hyperlink>
    </w:p>
    <w:p w14:paraId="579FF293" w14:textId="77777777" w:rsidR="0003451F" w:rsidRDefault="0003451F"/>
    <w:p w14:paraId="2E29CC97" w14:textId="77777777" w:rsidR="0003451F" w:rsidRDefault="00C56D17">
      <w:hyperlink r:id="rId51">
        <w:r>
          <w:rPr>
            <w:color w:val="1155CC"/>
            <w:u w:val="single"/>
          </w:rPr>
          <w:t>https://www.guru99.com/stress-testing-tutorial.html</w:t>
        </w:r>
      </w:hyperlink>
    </w:p>
    <w:p w14:paraId="149A98DF" w14:textId="77777777" w:rsidR="0003451F" w:rsidRDefault="0003451F"/>
    <w:p w14:paraId="09E75897" w14:textId="77777777" w:rsidR="0003451F" w:rsidRDefault="00C56D17">
      <w:hyperlink r:id="rId52">
        <w:r>
          <w:rPr>
            <w:color w:val="1155CC"/>
            <w:u w:val="single"/>
          </w:rPr>
          <w:t>https://www.tutorialspoint.com/jmeter/index.htm</w:t>
        </w:r>
      </w:hyperlink>
    </w:p>
    <w:p w14:paraId="0B3E4777" w14:textId="77777777" w:rsidR="0003451F" w:rsidRDefault="0003451F"/>
    <w:p w14:paraId="6F4852F4" w14:textId="77777777" w:rsidR="0003451F" w:rsidRDefault="0003451F"/>
    <w:p w14:paraId="44A359B8" w14:textId="77777777" w:rsidR="0003451F" w:rsidRDefault="00C56D17">
      <w:pPr>
        <w:rPr>
          <w:b/>
          <w:color w:val="FF6600"/>
        </w:rPr>
      </w:pPr>
      <w:r>
        <w:rPr>
          <w:b/>
          <w:color w:val="FF6600"/>
        </w:rPr>
        <w:lastRenderedPageBreak/>
        <w:t>Task: Setup JMeter on your system. Perform Load and Stress Testing of</w:t>
      </w:r>
      <w:r>
        <w:t xml:space="preserve"> </w:t>
      </w:r>
      <w:hyperlink r:id="rId53">
        <w:r>
          <w:rPr>
            <w:color w:val="1155CC"/>
            <w:u w:val="single"/>
          </w:rPr>
          <w:t>www.hotmail.com</w:t>
        </w:r>
      </w:hyperlink>
      <w:r>
        <w:t xml:space="preserve"> </w:t>
      </w:r>
      <w:r>
        <w:rPr>
          <w:b/>
          <w:color w:val="FF6600"/>
        </w:rPr>
        <w:t xml:space="preserve">and prepare a report on your findings. </w:t>
      </w:r>
    </w:p>
    <w:p w14:paraId="49B5C415" w14:textId="77777777" w:rsidR="0003451F" w:rsidRDefault="0003451F">
      <w:pPr>
        <w:rPr>
          <w:b/>
          <w:color w:val="FF6600"/>
        </w:rPr>
      </w:pPr>
    </w:p>
    <w:p w14:paraId="5D30241B" w14:textId="77777777" w:rsidR="0003451F" w:rsidRDefault="00C56D17">
      <w:pPr>
        <w:rPr>
          <w:b/>
          <w:color w:val="FF6600"/>
        </w:rPr>
      </w:pPr>
      <w:r>
        <w:rPr>
          <w:b/>
          <w:color w:val="FF6600"/>
        </w:rPr>
        <w:t>The core focus should be on the response time against a certain applied load over the sample website.</w:t>
      </w:r>
    </w:p>
    <w:p w14:paraId="1AE60EC8" w14:textId="77777777" w:rsidR="0003451F" w:rsidRDefault="0003451F">
      <w:pPr>
        <w:rPr>
          <w:b/>
          <w:color w:val="FF6600"/>
        </w:rPr>
      </w:pPr>
    </w:p>
    <w:p w14:paraId="06D1C283" w14:textId="77777777" w:rsidR="0003451F" w:rsidRDefault="0003451F">
      <w:pPr>
        <w:rPr>
          <w:b/>
          <w:sz w:val="24"/>
          <w:szCs w:val="24"/>
        </w:rPr>
      </w:pPr>
    </w:p>
    <w:p w14:paraId="381FC361" w14:textId="77777777" w:rsidR="0003451F" w:rsidRDefault="0003451F">
      <w:pPr>
        <w:rPr>
          <w:b/>
          <w:sz w:val="24"/>
          <w:szCs w:val="24"/>
        </w:rPr>
      </w:pPr>
    </w:p>
    <w:p w14:paraId="35972506" w14:textId="77777777" w:rsidR="0003451F" w:rsidRDefault="0003451F">
      <w:pPr>
        <w:rPr>
          <w:b/>
          <w:sz w:val="24"/>
          <w:szCs w:val="24"/>
        </w:rPr>
      </w:pPr>
    </w:p>
    <w:p w14:paraId="02742748" w14:textId="77777777" w:rsidR="0003451F" w:rsidRDefault="00C56D17">
      <w:pPr>
        <w:rPr>
          <w:b/>
          <w:sz w:val="24"/>
          <w:szCs w:val="24"/>
        </w:rPr>
      </w:pPr>
      <w:r>
        <w:rPr>
          <w:b/>
          <w:sz w:val="24"/>
          <w:szCs w:val="24"/>
        </w:rPr>
        <w:t>Continuous Integration/Continuous Delivery (CI/CD):</w:t>
      </w:r>
    </w:p>
    <w:p w14:paraId="3D13AF4D" w14:textId="77777777" w:rsidR="0003451F" w:rsidRDefault="0003451F">
      <w:pPr>
        <w:rPr>
          <w:b/>
          <w:sz w:val="24"/>
          <w:szCs w:val="24"/>
        </w:rPr>
      </w:pPr>
    </w:p>
    <w:p w14:paraId="3738F504" w14:textId="77777777" w:rsidR="0003451F" w:rsidRDefault="00C56D17">
      <w:pPr>
        <w:rPr>
          <w:color w:val="202124"/>
          <w:highlight w:val="white"/>
        </w:rPr>
      </w:pPr>
      <w:r>
        <w:rPr>
          <w:b/>
          <w:color w:val="FF6600"/>
          <w:highlight w:val="white"/>
        </w:rPr>
        <w:t>Continuous Integration</w:t>
      </w:r>
      <w:r>
        <w:rPr>
          <w:color w:val="FF6600"/>
          <w:highlight w:val="white"/>
        </w:rPr>
        <w:t xml:space="preserve"> </w:t>
      </w:r>
      <w:r>
        <w:rPr>
          <w:b/>
          <w:color w:val="FF6600"/>
          <w:highlight w:val="white"/>
        </w:rPr>
        <w:t>(CI)</w:t>
      </w:r>
      <w:r>
        <w:rPr>
          <w:color w:val="202124"/>
          <w:highlight w:val="white"/>
        </w:rPr>
        <w:t xml:space="preserve"> is a development practice where developers </w:t>
      </w:r>
      <w:r>
        <w:rPr>
          <w:b/>
          <w:color w:val="202124"/>
          <w:highlight w:val="white"/>
        </w:rPr>
        <w:t>integrate</w:t>
      </w:r>
      <w:r>
        <w:rPr>
          <w:color w:val="202124"/>
          <w:highlight w:val="white"/>
        </w:rPr>
        <w:t xml:space="preserve"> code into a shared repository frequently, preferably several times a day. Each </w:t>
      </w:r>
      <w:r>
        <w:rPr>
          <w:b/>
          <w:color w:val="202124"/>
          <w:highlight w:val="white"/>
        </w:rPr>
        <w:t>integration</w:t>
      </w:r>
      <w:r>
        <w:rPr>
          <w:color w:val="202124"/>
          <w:highlight w:val="white"/>
        </w:rPr>
        <w:t xml:space="preserve"> can then be verified by an automated build and automated tests. While automated testing is not strictly part of </w:t>
      </w:r>
      <w:r>
        <w:rPr>
          <w:b/>
          <w:color w:val="202124"/>
          <w:highlight w:val="white"/>
        </w:rPr>
        <w:t>CI</w:t>
      </w:r>
      <w:r>
        <w:rPr>
          <w:color w:val="202124"/>
          <w:highlight w:val="white"/>
        </w:rPr>
        <w:t xml:space="preserve"> it is typically implied.</w:t>
      </w:r>
    </w:p>
    <w:p w14:paraId="1F1C7558" w14:textId="77777777" w:rsidR="0003451F" w:rsidRDefault="0003451F">
      <w:pPr>
        <w:rPr>
          <w:color w:val="202124"/>
          <w:highlight w:val="white"/>
        </w:rPr>
      </w:pPr>
    </w:p>
    <w:p w14:paraId="21CE711C" w14:textId="77777777" w:rsidR="0003451F" w:rsidRDefault="00C56D17">
      <w:pPr>
        <w:rPr>
          <w:highlight w:val="white"/>
        </w:rPr>
      </w:pPr>
      <w:r>
        <w:rPr>
          <w:b/>
          <w:color w:val="FF6600"/>
          <w:highlight w:val="white"/>
        </w:rPr>
        <w:t>Continuous Delivery (CD)</w:t>
      </w:r>
      <w:r>
        <w:rPr>
          <w:highlight w:val="white"/>
        </w:rPr>
        <w:t xml:space="preserve"> is a software engineering approach in which teams produce software in short cycles, ensuring that the software can be reliably released at any time and, when releasing the software, doing so manually. It aims at building, testing, and releasing software with greater speed and frequency.</w:t>
      </w:r>
    </w:p>
    <w:p w14:paraId="07D6053C" w14:textId="77777777" w:rsidR="0003451F" w:rsidRDefault="0003451F">
      <w:pPr>
        <w:rPr>
          <w:b/>
          <w:sz w:val="24"/>
          <w:szCs w:val="24"/>
        </w:rPr>
      </w:pPr>
    </w:p>
    <w:p w14:paraId="38937BE8" w14:textId="77777777" w:rsidR="0003451F" w:rsidRDefault="0003451F">
      <w:pPr>
        <w:rPr>
          <w:b/>
          <w:sz w:val="24"/>
          <w:szCs w:val="24"/>
        </w:rPr>
      </w:pPr>
    </w:p>
    <w:p w14:paraId="0D053419" w14:textId="77777777" w:rsidR="0003451F" w:rsidRDefault="00C56D17">
      <w:r>
        <w:rPr>
          <w:b/>
        </w:rPr>
        <w:t xml:space="preserve">Useful links: </w:t>
      </w:r>
      <w:hyperlink r:id="rId54">
        <w:r>
          <w:rPr>
            <w:color w:val="1155CC"/>
            <w:u w:val="single"/>
          </w:rPr>
          <w:t>https://continuousdelivery.com</w:t>
        </w:r>
      </w:hyperlink>
    </w:p>
    <w:p w14:paraId="1BAC5B22" w14:textId="77777777" w:rsidR="0003451F" w:rsidRDefault="0003451F">
      <w:pPr>
        <w:rPr>
          <w:b/>
          <w:sz w:val="24"/>
          <w:szCs w:val="24"/>
        </w:rPr>
      </w:pPr>
    </w:p>
    <w:p w14:paraId="3E30D5BC" w14:textId="77777777" w:rsidR="0003451F" w:rsidRDefault="00C56D17">
      <w:pPr>
        <w:rPr>
          <w:b/>
          <w:sz w:val="24"/>
          <w:szCs w:val="24"/>
        </w:rPr>
      </w:pPr>
      <w:hyperlink r:id="rId55">
        <w:r>
          <w:rPr>
            <w:color w:val="1155CC"/>
            <w:u w:val="single"/>
          </w:rPr>
          <w:t>https://www.atlassian.com/continuous-delivery/principles/continuous-integration-vs-delivery-vs-deployment</w:t>
        </w:r>
      </w:hyperlink>
    </w:p>
    <w:p w14:paraId="7284517B" w14:textId="77777777" w:rsidR="0003451F" w:rsidRDefault="0003451F">
      <w:pPr>
        <w:rPr>
          <w:b/>
          <w:sz w:val="24"/>
          <w:szCs w:val="24"/>
        </w:rPr>
      </w:pPr>
    </w:p>
    <w:p w14:paraId="5936C0C3" w14:textId="77777777" w:rsidR="0003451F" w:rsidRDefault="00C56D17">
      <w:hyperlink r:id="rId56">
        <w:r>
          <w:rPr>
            <w:color w:val="1155CC"/>
            <w:u w:val="single"/>
          </w:rPr>
          <w:t>https://codeship.com/continuous-integration-essentials</w:t>
        </w:r>
      </w:hyperlink>
    </w:p>
    <w:p w14:paraId="248DD408" w14:textId="77777777" w:rsidR="0003451F" w:rsidRDefault="0003451F"/>
    <w:p w14:paraId="700BEC8D" w14:textId="77777777" w:rsidR="0003451F" w:rsidRDefault="0003451F">
      <w:pPr>
        <w:rPr>
          <w:b/>
          <w:sz w:val="24"/>
          <w:szCs w:val="24"/>
        </w:rPr>
      </w:pPr>
    </w:p>
    <w:p w14:paraId="147EDF87" w14:textId="77777777" w:rsidR="0003451F" w:rsidRDefault="00C56D17">
      <w:pPr>
        <w:rPr>
          <w:b/>
          <w:sz w:val="24"/>
          <w:szCs w:val="24"/>
        </w:rPr>
      </w:pPr>
      <w:r>
        <w:rPr>
          <w:b/>
          <w:sz w:val="24"/>
          <w:szCs w:val="24"/>
        </w:rPr>
        <w:t>CI/CD Tools and Frameworks:</w:t>
      </w:r>
    </w:p>
    <w:p w14:paraId="6251ECB9" w14:textId="77777777" w:rsidR="0003451F" w:rsidRDefault="0003451F">
      <w:pPr>
        <w:rPr>
          <w:b/>
          <w:sz w:val="24"/>
          <w:szCs w:val="24"/>
        </w:rPr>
      </w:pPr>
    </w:p>
    <w:p w14:paraId="7BF35543" w14:textId="77777777" w:rsidR="0003451F" w:rsidRDefault="00C56D17">
      <w:r>
        <w:t xml:space="preserve">Following are the most commonly used </w:t>
      </w:r>
      <w:r>
        <w:rPr>
          <w:b/>
          <w:color w:val="FF6600"/>
        </w:rPr>
        <w:t>CI/CD tools</w:t>
      </w:r>
      <w:r>
        <w:t xml:space="preserve"> and </w:t>
      </w:r>
      <w:r>
        <w:rPr>
          <w:b/>
          <w:color w:val="FF6600"/>
        </w:rPr>
        <w:t>frameworks</w:t>
      </w:r>
      <w:r>
        <w:t>:</w:t>
      </w:r>
    </w:p>
    <w:p w14:paraId="411AE64C" w14:textId="77777777" w:rsidR="0003451F" w:rsidRDefault="0003451F"/>
    <w:p w14:paraId="4001CE4C" w14:textId="77777777" w:rsidR="0003451F" w:rsidRDefault="00C56D17">
      <w:pPr>
        <w:numPr>
          <w:ilvl w:val="0"/>
          <w:numId w:val="7"/>
        </w:numPr>
      </w:pPr>
      <w:r>
        <w:t>CircleCI</w:t>
      </w:r>
    </w:p>
    <w:p w14:paraId="20540789" w14:textId="77777777" w:rsidR="0003451F" w:rsidRDefault="00C56D17">
      <w:pPr>
        <w:numPr>
          <w:ilvl w:val="0"/>
          <w:numId w:val="7"/>
        </w:numPr>
      </w:pPr>
      <w:r>
        <w:t>Travis CI</w:t>
      </w:r>
    </w:p>
    <w:p w14:paraId="52B1E903" w14:textId="77777777" w:rsidR="0003451F" w:rsidRDefault="00C56D17">
      <w:pPr>
        <w:numPr>
          <w:ilvl w:val="0"/>
          <w:numId w:val="7"/>
        </w:numPr>
      </w:pPr>
      <w:r>
        <w:t>Gitlab CI</w:t>
      </w:r>
    </w:p>
    <w:p w14:paraId="0E44F48E" w14:textId="77777777" w:rsidR="0003451F" w:rsidRDefault="00C56D17">
      <w:pPr>
        <w:numPr>
          <w:ilvl w:val="0"/>
          <w:numId w:val="7"/>
        </w:numPr>
      </w:pPr>
      <w:r>
        <w:t>Jenkins</w:t>
      </w:r>
    </w:p>
    <w:p w14:paraId="0666A49C" w14:textId="77777777" w:rsidR="0003451F" w:rsidRDefault="0003451F">
      <w:pPr>
        <w:rPr>
          <w:b/>
        </w:rPr>
      </w:pPr>
    </w:p>
    <w:p w14:paraId="2AC5B0EA" w14:textId="77777777" w:rsidR="0003451F" w:rsidRDefault="0003451F">
      <w:pPr>
        <w:rPr>
          <w:b/>
        </w:rPr>
      </w:pPr>
    </w:p>
    <w:p w14:paraId="7D20DC58" w14:textId="77777777" w:rsidR="0003451F" w:rsidRDefault="00C56D17">
      <w:r>
        <w:rPr>
          <w:b/>
        </w:rPr>
        <w:t xml:space="preserve">Useful links: </w:t>
      </w:r>
      <w:hyperlink r:id="rId57">
        <w:r>
          <w:rPr>
            <w:color w:val="1155CC"/>
            <w:u w:val="single"/>
          </w:rPr>
          <w:t>https://www.guru99.com/top-20-continuous-integration-tools.html</w:t>
        </w:r>
      </w:hyperlink>
    </w:p>
    <w:p w14:paraId="70B205EA" w14:textId="77777777" w:rsidR="0003451F" w:rsidRDefault="0003451F"/>
    <w:p w14:paraId="7899DC36" w14:textId="77777777" w:rsidR="0003451F" w:rsidRDefault="00C56D17">
      <w:hyperlink r:id="rId58">
        <w:r>
          <w:rPr>
            <w:color w:val="1155CC"/>
            <w:u w:val="single"/>
          </w:rPr>
          <w:t>https://travis-ci.com</w:t>
        </w:r>
      </w:hyperlink>
    </w:p>
    <w:p w14:paraId="41A20DB6" w14:textId="77777777" w:rsidR="0003451F" w:rsidRDefault="0003451F"/>
    <w:p w14:paraId="00F4CFF8" w14:textId="77777777" w:rsidR="0003451F" w:rsidRDefault="00C56D17">
      <w:hyperlink r:id="rId59">
        <w:r>
          <w:rPr>
            <w:color w:val="1155CC"/>
            <w:u w:val="single"/>
          </w:rPr>
          <w:t>https://circleci.com</w:t>
        </w:r>
      </w:hyperlink>
    </w:p>
    <w:p w14:paraId="4ADB1032" w14:textId="77777777" w:rsidR="0003451F" w:rsidRDefault="0003451F">
      <w:pPr>
        <w:rPr>
          <w:b/>
          <w:sz w:val="24"/>
          <w:szCs w:val="24"/>
        </w:rPr>
      </w:pPr>
    </w:p>
    <w:p w14:paraId="5109235C" w14:textId="77777777" w:rsidR="0003451F" w:rsidRDefault="00C56D17">
      <w:pPr>
        <w:rPr>
          <w:b/>
          <w:sz w:val="24"/>
          <w:szCs w:val="24"/>
        </w:rPr>
      </w:pPr>
      <w:r>
        <w:rPr>
          <w:b/>
          <w:sz w:val="24"/>
          <w:szCs w:val="24"/>
        </w:rPr>
        <w:t>Database Testing:</w:t>
      </w:r>
    </w:p>
    <w:p w14:paraId="669E5384" w14:textId="77777777" w:rsidR="0003451F" w:rsidRDefault="0003451F">
      <w:pPr>
        <w:rPr>
          <w:b/>
          <w:sz w:val="24"/>
          <w:szCs w:val="24"/>
        </w:rPr>
      </w:pPr>
    </w:p>
    <w:p w14:paraId="62F6D9A6" w14:textId="77777777" w:rsidR="0003451F" w:rsidRDefault="00C56D17">
      <w:pPr>
        <w:rPr>
          <w:highlight w:val="white"/>
        </w:rPr>
      </w:pPr>
      <w:r>
        <w:rPr>
          <w:b/>
          <w:color w:val="FF6600"/>
          <w:highlight w:val="white"/>
        </w:rPr>
        <w:t>Database Testing</w:t>
      </w:r>
      <w:r>
        <w:rPr>
          <w:color w:val="222222"/>
          <w:highlight w:val="white"/>
        </w:rPr>
        <w:t xml:space="preserve"> </w:t>
      </w:r>
      <w:r>
        <w:rPr>
          <w:highlight w:val="white"/>
        </w:rPr>
        <w:t xml:space="preserve">is a type of software </w:t>
      </w:r>
      <w:r>
        <w:rPr>
          <w:b/>
          <w:highlight w:val="white"/>
        </w:rPr>
        <w:t>testing</w:t>
      </w:r>
      <w:r>
        <w:rPr>
          <w:highlight w:val="white"/>
        </w:rPr>
        <w:t xml:space="preserve"> that checks the schema, tables, triggers etc. of the </w:t>
      </w:r>
      <w:r>
        <w:rPr>
          <w:b/>
          <w:highlight w:val="white"/>
        </w:rPr>
        <w:t>database</w:t>
      </w:r>
      <w:r>
        <w:rPr>
          <w:highlight w:val="white"/>
        </w:rPr>
        <w:t xml:space="preserve"> under </w:t>
      </w:r>
      <w:r>
        <w:rPr>
          <w:b/>
          <w:highlight w:val="white"/>
        </w:rPr>
        <w:t>test</w:t>
      </w:r>
      <w:r>
        <w:rPr>
          <w:highlight w:val="white"/>
        </w:rPr>
        <w:t xml:space="preserve">. It involves creating complex queries for performing the load or stress </w:t>
      </w:r>
      <w:r>
        <w:rPr>
          <w:b/>
          <w:highlight w:val="white"/>
        </w:rPr>
        <w:t>test</w:t>
      </w:r>
      <w:r>
        <w:rPr>
          <w:highlight w:val="white"/>
        </w:rPr>
        <w:t xml:space="preserve"> on the </w:t>
      </w:r>
      <w:r>
        <w:rPr>
          <w:b/>
          <w:highlight w:val="white"/>
        </w:rPr>
        <w:t>database</w:t>
      </w:r>
      <w:r>
        <w:rPr>
          <w:highlight w:val="white"/>
        </w:rPr>
        <w:t xml:space="preserve"> and checking its responsiveness. It checks integrity and consistency of data.</w:t>
      </w:r>
    </w:p>
    <w:p w14:paraId="3308A852" w14:textId="77777777" w:rsidR="0003451F" w:rsidRDefault="00C56D17">
      <w:pPr>
        <w:rPr>
          <w:color w:val="222222"/>
          <w:highlight w:val="white"/>
        </w:rPr>
      </w:pPr>
      <w:r>
        <w:rPr>
          <w:b/>
          <w:color w:val="222222"/>
          <w:highlight w:val="white"/>
        </w:rPr>
        <w:t xml:space="preserve">Useful links: </w:t>
      </w:r>
      <w:hyperlink r:id="rId60">
        <w:r>
          <w:rPr>
            <w:color w:val="1155CC"/>
            <w:highlight w:val="white"/>
            <w:u w:val="single"/>
          </w:rPr>
          <w:t>https://www.geeksforgeeks.org/software-testing-database-testing</w:t>
        </w:r>
      </w:hyperlink>
    </w:p>
    <w:p w14:paraId="6E2E24A8" w14:textId="77777777" w:rsidR="0003451F" w:rsidRDefault="0003451F">
      <w:pPr>
        <w:rPr>
          <w:color w:val="222222"/>
          <w:highlight w:val="white"/>
        </w:rPr>
      </w:pPr>
    </w:p>
    <w:p w14:paraId="7B413D2F" w14:textId="77777777" w:rsidR="0003451F" w:rsidRDefault="00C56D17">
      <w:pPr>
        <w:rPr>
          <w:color w:val="222222"/>
          <w:highlight w:val="white"/>
        </w:rPr>
      </w:pPr>
      <w:hyperlink r:id="rId61">
        <w:r>
          <w:rPr>
            <w:color w:val="1155CC"/>
            <w:highlight w:val="white"/>
            <w:u w:val="single"/>
          </w:rPr>
          <w:t>https://www.guru99.com/data-testing.html</w:t>
        </w:r>
      </w:hyperlink>
    </w:p>
    <w:p w14:paraId="10D53388" w14:textId="77777777" w:rsidR="0003451F" w:rsidRDefault="0003451F">
      <w:pPr>
        <w:rPr>
          <w:color w:val="222222"/>
          <w:highlight w:val="white"/>
        </w:rPr>
      </w:pPr>
    </w:p>
    <w:p w14:paraId="5E269AD5" w14:textId="77777777" w:rsidR="0003451F" w:rsidRDefault="0003451F">
      <w:pPr>
        <w:rPr>
          <w:b/>
          <w:sz w:val="24"/>
          <w:szCs w:val="24"/>
        </w:rPr>
      </w:pPr>
    </w:p>
    <w:p w14:paraId="0A0EC096" w14:textId="77777777" w:rsidR="0003451F" w:rsidRDefault="00C56D17">
      <w:pPr>
        <w:rPr>
          <w:b/>
          <w:sz w:val="24"/>
          <w:szCs w:val="24"/>
        </w:rPr>
      </w:pPr>
      <w:r>
        <w:rPr>
          <w:b/>
          <w:sz w:val="24"/>
          <w:szCs w:val="24"/>
        </w:rPr>
        <w:t>SQL Injection:</w:t>
      </w:r>
    </w:p>
    <w:p w14:paraId="72FF00D9" w14:textId="77777777" w:rsidR="0003451F" w:rsidRDefault="0003451F">
      <w:pPr>
        <w:rPr>
          <w:b/>
          <w:sz w:val="24"/>
          <w:szCs w:val="24"/>
        </w:rPr>
      </w:pPr>
    </w:p>
    <w:p w14:paraId="3BD0742D" w14:textId="77777777" w:rsidR="0003451F" w:rsidRDefault="00C56D17">
      <w:pPr>
        <w:rPr>
          <w:highlight w:val="white"/>
        </w:rPr>
      </w:pPr>
      <w:r>
        <w:rPr>
          <w:b/>
          <w:color w:val="FF6600"/>
          <w:highlight w:val="white"/>
        </w:rPr>
        <w:t>SQL injection</w:t>
      </w:r>
      <w:r>
        <w:rPr>
          <w:highlight w:val="white"/>
        </w:rPr>
        <w:t xml:space="preserve"> is a code </w:t>
      </w:r>
      <w:r>
        <w:rPr>
          <w:b/>
          <w:highlight w:val="white"/>
        </w:rPr>
        <w:t>injection</w:t>
      </w:r>
      <w:r>
        <w:rPr>
          <w:highlight w:val="white"/>
        </w:rPr>
        <w:t xml:space="preserve"> technique that might destroy your database. </w:t>
      </w:r>
      <w:r>
        <w:rPr>
          <w:b/>
          <w:color w:val="FF6600"/>
          <w:highlight w:val="white"/>
        </w:rPr>
        <w:t>SQL injection</w:t>
      </w:r>
      <w:r>
        <w:rPr>
          <w:highlight w:val="white"/>
        </w:rPr>
        <w:t xml:space="preserve"> is one of the most common web hacking techniques. </w:t>
      </w:r>
    </w:p>
    <w:p w14:paraId="4705B930" w14:textId="77777777" w:rsidR="0003451F" w:rsidRDefault="0003451F">
      <w:pPr>
        <w:rPr>
          <w:b/>
          <w:color w:val="FF6600"/>
          <w:highlight w:val="white"/>
        </w:rPr>
      </w:pPr>
    </w:p>
    <w:p w14:paraId="419E5448" w14:textId="77777777" w:rsidR="0003451F" w:rsidRDefault="00C56D17">
      <w:pPr>
        <w:rPr>
          <w:highlight w:val="white"/>
        </w:rPr>
      </w:pPr>
      <w:r>
        <w:rPr>
          <w:b/>
          <w:color w:val="FF6600"/>
          <w:highlight w:val="white"/>
        </w:rPr>
        <w:t>SQL injection</w:t>
      </w:r>
      <w:r>
        <w:rPr>
          <w:highlight w:val="white"/>
        </w:rPr>
        <w:t xml:space="preserve"> is the placement of malicious code in </w:t>
      </w:r>
      <w:r>
        <w:rPr>
          <w:b/>
          <w:highlight w:val="white"/>
        </w:rPr>
        <w:t>SQL</w:t>
      </w:r>
      <w:r>
        <w:rPr>
          <w:highlight w:val="white"/>
        </w:rPr>
        <w:t xml:space="preserve"> statements, via web page input.</w:t>
      </w:r>
    </w:p>
    <w:p w14:paraId="721432EF" w14:textId="77777777" w:rsidR="0003451F" w:rsidRDefault="0003451F">
      <w:pPr>
        <w:rPr>
          <w:highlight w:val="white"/>
        </w:rPr>
      </w:pPr>
    </w:p>
    <w:p w14:paraId="0BF2E06E" w14:textId="77777777" w:rsidR="0003451F" w:rsidRDefault="00C56D17">
      <w:pPr>
        <w:rPr>
          <w:highlight w:val="white"/>
        </w:rPr>
      </w:pPr>
      <w:r>
        <w:rPr>
          <w:b/>
          <w:highlight w:val="white"/>
        </w:rPr>
        <w:t xml:space="preserve">Useful links: </w:t>
      </w:r>
      <w:hyperlink r:id="rId62">
        <w:r>
          <w:rPr>
            <w:color w:val="1155CC"/>
            <w:highlight w:val="white"/>
            <w:u w:val="single"/>
          </w:rPr>
          <w:t>https://www.w3schools.com/sql/sql_injection.asp</w:t>
        </w:r>
      </w:hyperlink>
    </w:p>
    <w:p w14:paraId="7F989B1F" w14:textId="77777777" w:rsidR="0003451F" w:rsidRDefault="0003451F">
      <w:pPr>
        <w:rPr>
          <w:highlight w:val="white"/>
        </w:rPr>
      </w:pPr>
    </w:p>
    <w:p w14:paraId="1C83F930" w14:textId="77777777" w:rsidR="0003451F" w:rsidRDefault="00C56D17">
      <w:pPr>
        <w:rPr>
          <w:highlight w:val="white"/>
        </w:rPr>
      </w:pPr>
      <w:hyperlink r:id="rId63">
        <w:r>
          <w:rPr>
            <w:color w:val="1155CC"/>
            <w:highlight w:val="white"/>
            <w:u w:val="single"/>
          </w:rPr>
          <w:t>https://portswigger.net/web-security/sql-injection</w:t>
        </w:r>
      </w:hyperlink>
    </w:p>
    <w:p w14:paraId="0DFB62E8" w14:textId="77777777" w:rsidR="0003451F" w:rsidRDefault="0003451F">
      <w:pPr>
        <w:rPr>
          <w:highlight w:val="white"/>
        </w:rPr>
      </w:pPr>
    </w:p>
    <w:p w14:paraId="000E282A" w14:textId="77777777" w:rsidR="0003451F" w:rsidRDefault="00C56D17">
      <w:pPr>
        <w:rPr>
          <w:highlight w:val="white"/>
        </w:rPr>
      </w:pPr>
      <w:hyperlink r:id="rId64">
        <w:r>
          <w:rPr>
            <w:color w:val="1155CC"/>
            <w:highlight w:val="white"/>
            <w:u w:val="single"/>
          </w:rPr>
          <w:t>https://www.acunetix.com/websitesecurity/sql-injection</w:t>
        </w:r>
      </w:hyperlink>
    </w:p>
    <w:p w14:paraId="3A278A7B" w14:textId="77777777" w:rsidR="0003451F" w:rsidRDefault="0003451F">
      <w:pPr>
        <w:rPr>
          <w:highlight w:val="white"/>
        </w:rPr>
      </w:pPr>
    </w:p>
    <w:p w14:paraId="19F86582" w14:textId="77777777" w:rsidR="0003451F" w:rsidRDefault="0003451F">
      <w:pPr>
        <w:rPr>
          <w:b/>
          <w:sz w:val="24"/>
          <w:szCs w:val="24"/>
        </w:rPr>
      </w:pPr>
    </w:p>
    <w:p w14:paraId="695ADEA7" w14:textId="77777777" w:rsidR="0003451F" w:rsidRDefault="00C56D17">
      <w:pPr>
        <w:rPr>
          <w:b/>
          <w:sz w:val="24"/>
          <w:szCs w:val="24"/>
        </w:rPr>
      </w:pPr>
      <w:r>
        <w:rPr>
          <w:b/>
          <w:sz w:val="24"/>
          <w:szCs w:val="24"/>
        </w:rPr>
        <w:t>Penetration Testing:</w:t>
      </w:r>
    </w:p>
    <w:p w14:paraId="5E1C8FDF" w14:textId="77777777" w:rsidR="0003451F" w:rsidRDefault="0003451F">
      <w:pPr>
        <w:rPr>
          <w:b/>
          <w:sz w:val="24"/>
          <w:szCs w:val="24"/>
        </w:rPr>
      </w:pPr>
    </w:p>
    <w:p w14:paraId="08C84ABD" w14:textId="77777777" w:rsidR="0003451F" w:rsidRDefault="00C56D17">
      <w:pPr>
        <w:rPr>
          <w:color w:val="202124"/>
          <w:highlight w:val="white"/>
        </w:rPr>
      </w:pPr>
      <w:r>
        <w:rPr>
          <w:b/>
          <w:color w:val="FF6600"/>
          <w:highlight w:val="white"/>
        </w:rPr>
        <w:t>Penetration testing</w:t>
      </w:r>
      <w:r>
        <w:rPr>
          <w:color w:val="202124"/>
          <w:highlight w:val="white"/>
        </w:rPr>
        <w:t xml:space="preserve">, also called </w:t>
      </w:r>
      <w:r>
        <w:rPr>
          <w:b/>
          <w:color w:val="202124"/>
          <w:highlight w:val="white"/>
        </w:rPr>
        <w:t>pen testing</w:t>
      </w:r>
      <w:r>
        <w:rPr>
          <w:color w:val="202124"/>
          <w:highlight w:val="white"/>
        </w:rPr>
        <w:t xml:space="preserve"> or </w:t>
      </w:r>
      <w:r>
        <w:rPr>
          <w:b/>
          <w:color w:val="202124"/>
          <w:highlight w:val="white"/>
        </w:rPr>
        <w:t>ethical hacking</w:t>
      </w:r>
      <w:r>
        <w:rPr>
          <w:color w:val="202124"/>
          <w:highlight w:val="white"/>
        </w:rPr>
        <w:t xml:space="preserve">, is the practice of testing a computer system, network or web application to find security vulnerabilities that an attacker could exploit. </w:t>
      </w:r>
      <w:r>
        <w:rPr>
          <w:b/>
          <w:color w:val="FF6600"/>
          <w:highlight w:val="white"/>
        </w:rPr>
        <w:t>Penetration testing</w:t>
      </w:r>
      <w:r>
        <w:rPr>
          <w:color w:val="202124"/>
          <w:highlight w:val="white"/>
        </w:rPr>
        <w:t xml:space="preserve"> can be automated with software applications or performed manually.</w:t>
      </w:r>
    </w:p>
    <w:p w14:paraId="06E7D748" w14:textId="77777777" w:rsidR="0003451F" w:rsidRDefault="0003451F">
      <w:pPr>
        <w:rPr>
          <w:rFonts w:ascii="Roboto" w:eastAsia="Roboto" w:hAnsi="Roboto" w:cs="Roboto"/>
          <w:color w:val="202124"/>
          <w:sz w:val="24"/>
          <w:szCs w:val="24"/>
          <w:highlight w:val="white"/>
        </w:rPr>
      </w:pPr>
    </w:p>
    <w:p w14:paraId="073A957D" w14:textId="77777777" w:rsidR="0003451F" w:rsidRDefault="00C56D17">
      <w:pPr>
        <w:rPr>
          <w:highlight w:val="white"/>
        </w:rPr>
      </w:pPr>
      <w:r>
        <w:rPr>
          <w:highlight w:val="white"/>
        </w:rPr>
        <w:t>It is an authorized simulated cyberattack on a computer system, performed to evaluate the security of the system. Not to be confused with a vulnerability assessment.</w:t>
      </w:r>
    </w:p>
    <w:p w14:paraId="6D8595F4" w14:textId="77777777" w:rsidR="0003451F" w:rsidRDefault="0003451F">
      <w:pPr>
        <w:rPr>
          <w:highlight w:val="white"/>
        </w:rPr>
      </w:pPr>
    </w:p>
    <w:p w14:paraId="38D69EA9" w14:textId="77777777" w:rsidR="0003451F" w:rsidRDefault="0003451F">
      <w:pPr>
        <w:rPr>
          <w:highlight w:val="white"/>
        </w:rPr>
      </w:pPr>
    </w:p>
    <w:p w14:paraId="1C919E53" w14:textId="77777777" w:rsidR="0003451F" w:rsidRDefault="00C56D17">
      <w:pPr>
        <w:rPr>
          <w:highlight w:val="white"/>
        </w:rPr>
      </w:pPr>
      <w:r>
        <w:rPr>
          <w:b/>
          <w:highlight w:val="white"/>
        </w:rPr>
        <w:t xml:space="preserve">Useful links: </w:t>
      </w:r>
      <w:hyperlink r:id="rId65">
        <w:r>
          <w:rPr>
            <w:color w:val="1155CC"/>
            <w:highlight w:val="white"/>
            <w:u w:val="single"/>
          </w:rPr>
          <w:t>https://searchsecurity.techtarget.com/definition/penetration-testing</w:t>
        </w:r>
      </w:hyperlink>
    </w:p>
    <w:p w14:paraId="1973A355" w14:textId="77777777" w:rsidR="0003451F" w:rsidRDefault="0003451F">
      <w:pPr>
        <w:rPr>
          <w:highlight w:val="white"/>
        </w:rPr>
      </w:pPr>
    </w:p>
    <w:p w14:paraId="044DAACE" w14:textId="77777777" w:rsidR="0003451F" w:rsidRDefault="00C56D17">
      <w:pPr>
        <w:rPr>
          <w:highlight w:val="white"/>
        </w:rPr>
      </w:pPr>
      <w:hyperlink r:id="rId66">
        <w:r>
          <w:rPr>
            <w:color w:val="1155CC"/>
            <w:highlight w:val="white"/>
            <w:u w:val="single"/>
          </w:rPr>
          <w:t>https://www.imperva.com/learn/application-security/penetration-testing</w:t>
        </w:r>
      </w:hyperlink>
    </w:p>
    <w:p w14:paraId="329E59C8" w14:textId="77777777" w:rsidR="0003451F" w:rsidRDefault="0003451F">
      <w:pPr>
        <w:rPr>
          <w:highlight w:val="white"/>
        </w:rPr>
      </w:pPr>
    </w:p>
    <w:p w14:paraId="7FE7294A" w14:textId="77777777" w:rsidR="0003451F" w:rsidRDefault="00C56D17">
      <w:pPr>
        <w:rPr>
          <w:highlight w:val="white"/>
        </w:rPr>
      </w:pPr>
      <w:hyperlink r:id="rId67">
        <w:r>
          <w:rPr>
            <w:color w:val="1155CC"/>
            <w:highlight w:val="white"/>
            <w:u w:val="single"/>
          </w:rPr>
          <w:t>https://www.guru99.com/learn-penetration-testing.html</w:t>
        </w:r>
      </w:hyperlink>
    </w:p>
    <w:p w14:paraId="622801B4" w14:textId="77777777" w:rsidR="0003451F" w:rsidRDefault="0003451F">
      <w:pPr>
        <w:rPr>
          <w:highlight w:val="white"/>
        </w:rPr>
      </w:pPr>
    </w:p>
    <w:p w14:paraId="33D6401E" w14:textId="77777777" w:rsidR="0003451F" w:rsidRDefault="00C56D17">
      <w:pPr>
        <w:rPr>
          <w:highlight w:val="white"/>
        </w:rPr>
      </w:pPr>
      <w:hyperlink r:id="rId68">
        <w:r>
          <w:rPr>
            <w:color w:val="1155CC"/>
            <w:highlight w:val="white"/>
            <w:u w:val="single"/>
          </w:rPr>
          <w:t>https://www.cloudflare.com/en-gb/learning/security/glossary/what-is-penetration-testing</w:t>
        </w:r>
      </w:hyperlink>
    </w:p>
    <w:p w14:paraId="3D667DB0" w14:textId="77777777" w:rsidR="0003451F" w:rsidRDefault="0003451F">
      <w:pPr>
        <w:rPr>
          <w:highlight w:val="white"/>
        </w:rPr>
      </w:pPr>
    </w:p>
    <w:p w14:paraId="1FF0AB05" w14:textId="77777777" w:rsidR="0003451F" w:rsidRDefault="0003451F">
      <w:pPr>
        <w:rPr>
          <w:highlight w:val="white"/>
        </w:rPr>
      </w:pPr>
    </w:p>
    <w:p w14:paraId="6EDDAFBD" w14:textId="77777777" w:rsidR="0003451F" w:rsidRDefault="00C56D17">
      <w:pPr>
        <w:rPr>
          <w:b/>
          <w:sz w:val="24"/>
          <w:szCs w:val="24"/>
        </w:rPr>
      </w:pPr>
      <w:r>
        <w:rPr>
          <w:b/>
          <w:sz w:val="24"/>
          <w:szCs w:val="24"/>
        </w:rPr>
        <w:t>JS Attacks/Injection:</w:t>
      </w:r>
    </w:p>
    <w:p w14:paraId="49ABC618" w14:textId="77777777" w:rsidR="0003451F" w:rsidRDefault="0003451F">
      <w:pPr>
        <w:rPr>
          <w:b/>
          <w:sz w:val="24"/>
          <w:szCs w:val="24"/>
        </w:rPr>
      </w:pPr>
    </w:p>
    <w:p w14:paraId="5DDB57DD" w14:textId="77777777" w:rsidR="0003451F" w:rsidRDefault="00C56D17">
      <w:pPr>
        <w:shd w:val="clear" w:color="auto" w:fill="FFFFFF"/>
        <w:spacing w:after="320"/>
      </w:pPr>
      <w:r>
        <w:rPr>
          <w:b/>
          <w:color w:val="FF6600"/>
        </w:rPr>
        <w:t>Javascript</w:t>
      </w:r>
      <w:r>
        <w:t xml:space="preserve"> is one of the most popular technologies and is most widely used for web pages and web applications.</w:t>
      </w:r>
    </w:p>
    <w:p w14:paraId="42C6AE9F" w14:textId="77777777" w:rsidR="0003451F" w:rsidRDefault="00C56D17">
      <w:pPr>
        <w:shd w:val="clear" w:color="auto" w:fill="FFFFFF"/>
        <w:spacing w:after="320"/>
      </w:pPr>
      <w:r>
        <w:t>It can be used for realizing different website functionalities. However, this technology can bring some security issues, which the developer and tester should be conscious about.</w:t>
      </w:r>
    </w:p>
    <w:p w14:paraId="5B25F4D5" w14:textId="77777777" w:rsidR="0003451F" w:rsidRDefault="00C56D17">
      <w:pPr>
        <w:shd w:val="clear" w:color="auto" w:fill="FFFFFF"/>
        <w:spacing w:after="320"/>
      </w:pPr>
      <w:r>
        <w:rPr>
          <w:b/>
          <w:color w:val="FF6600"/>
        </w:rPr>
        <w:t>Javascript</w:t>
      </w:r>
      <w:r>
        <w:t xml:space="preserve"> can be used not only for good purposes but for some malicious attacks too. One among that is </w:t>
      </w:r>
      <w:r>
        <w:rPr>
          <w:b/>
          <w:color w:val="FF6600"/>
        </w:rPr>
        <w:t>Javascript Injection</w:t>
      </w:r>
      <w:r>
        <w:t xml:space="preserve">. The essence of </w:t>
      </w:r>
      <w:r>
        <w:rPr>
          <w:b/>
          <w:color w:val="FF6600"/>
        </w:rPr>
        <w:t>JS Injection</w:t>
      </w:r>
      <w:r>
        <w:t xml:space="preserve"> is to inject the Javascript code that will be run from the client-side.</w:t>
      </w:r>
    </w:p>
    <w:p w14:paraId="5A2E7EDF" w14:textId="77777777" w:rsidR="0003451F" w:rsidRDefault="00C56D17">
      <w:pPr>
        <w:pStyle w:val="Heading3"/>
        <w:keepNext w:val="0"/>
        <w:keepLines w:val="0"/>
        <w:shd w:val="clear" w:color="auto" w:fill="FFFFFF"/>
        <w:spacing w:before="0" w:after="300" w:line="288" w:lineRule="auto"/>
        <w:rPr>
          <w:b/>
          <w:color w:val="FF6600"/>
          <w:sz w:val="24"/>
          <w:szCs w:val="24"/>
        </w:rPr>
      </w:pPr>
      <w:bookmarkStart w:id="11" w:name="_a3fwlrl9dpdp" w:colFirst="0" w:colLast="0"/>
      <w:bookmarkEnd w:id="11"/>
      <w:r>
        <w:rPr>
          <w:b/>
          <w:color w:val="FF6600"/>
          <w:sz w:val="24"/>
          <w:szCs w:val="24"/>
        </w:rPr>
        <w:t>Why is it Important to Test JS Injection?</w:t>
      </w:r>
    </w:p>
    <w:p w14:paraId="44C615A4" w14:textId="77777777" w:rsidR="0003451F" w:rsidRDefault="00C56D17">
      <w:pPr>
        <w:shd w:val="clear" w:color="auto" w:fill="FFFFFF"/>
        <w:spacing w:after="320"/>
      </w:pPr>
      <w:r>
        <w:t xml:space="preserve">Many would ask if testing for </w:t>
      </w:r>
      <w:r>
        <w:rPr>
          <w:b/>
          <w:color w:val="FF6600"/>
        </w:rPr>
        <w:t>JS Injection</w:t>
      </w:r>
      <w:r>
        <w:t xml:space="preserve"> is really necessary.</w:t>
      </w:r>
    </w:p>
    <w:p w14:paraId="7E390C3E" w14:textId="77777777" w:rsidR="0003451F" w:rsidRDefault="00C56D17">
      <w:pPr>
        <w:shd w:val="clear" w:color="auto" w:fill="FFFFFF"/>
        <w:spacing w:after="320"/>
      </w:pPr>
      <w:r>
        <w:t xml:space="preserve">Checking for </w:t>
      </w:r>
      <w:r>
        <w:rPr>
          <w:b/>
          <w:color w:val="FF6600"/>
        </w:rPr>
        <w:t>JS Injection</w:t>
      </w:r>
      <w:r>
        <w:t xml:space="preserve"> vulnerabilities is a part of security testing. Security testing is usually performed only if it was included in the project planning, as it requires time, a lot of attention and checking multiple details.</w:t>
      </w:r>
    </w:p>
    <w:p w14:paraId="6D97944A" w14:textId="77777777" w:rsidR="0003451F" w:rsidRDefault="00C56D17">
      <w:pPr>
        <w:shd w:val="clear" w:color="auto" w:fill="FFFFFF"/>
        <w:spacing w:after="320"/>
      </w:pPr>
      <w:r>
        <w:t xml:space="preserve">I have noticed that during the project's realization it is quite common to skip testing against any possible attacks – including </w:t>
      </w:r>
      <w:r>
        <w:rPr>
          <w:b/>
          <w:color w:val="FF6600"/>
        </w:rPr>
        <w:t>JS Injection</w:t>
      </w:r>
      <w:r>
        <w:t>. This way the teams try to save the project’s time. However, this practice very often ends with customer’s complaints.</w:t>
      </w:r>
    </w:p>
    <w:p w14:paraId="6B20DF21" w14:textId="77777777" w:rsidR="0003451F" w:rsidRDefault="00C56D17">
      <w:pPr>
        <w:shd w:val="clear" w:color="auto" w:fill="FFFFFF"/>
        <w:spacing w:after="320"/>
      </w:pPr>
      <w:r>
        <w:t xml:space="preserve">It should be known that security testing is highly recommended even if it is not included in the project plans. Checking for main possible attacks should be performed – at the same time must check for possible </w:t>
      </w:r>
      <w:r>
        <w:rPr>
          <w:b/>
          <w:color w:val="FF6600"/>
        </w:rPr>
        <w:t>JS Injection</w:t>
      </w:r>
      <w:r>
        <w:t xml:space="preserve"> vulnerabilities.</w:t>
      </w:r>
    </w:p>
    <w:p w14:paraId="671CE5C1" w14:textId="77777777" w:rsidR="0003451F" w:rsidRDefault="00C56D17">
      <w:pPr>
        <w:shd w:val="clear" w:color="auto" w:fill="FFFFFF"/>
        <w:spacing w:after="320"/>
        <w:rPr>
          <w:color w:val="3A3A3A"/>
        </w:rPr>
      </w:pPr>
      <w:r>
        <w:t xml:space="preserve">Leaving simple </w:t>
      </w:r>
      <w:r>
        <w:rPr>
          <w:b/>
          <w:color w:val="FF6600"/>
        </w:rPr>
        <w:t>Javascript Injection</w:t>
      </w:r>
      <w:r>
        <w:t xml:space="preserve"> vulnerabilities in the product may cost the product's quality and company’s reputation. Whenever I have learned to test against possible attacks and in general security testing, I never skip this part of testing. This way I am just more sure about the product’s quality.</w:t>
      </w:r>
    </w:p>
    <w:p w14:paraId="5AA70530" w14:textId="77777777" w:rsidR="0003451F" w:rsidRDefault="00C56D17">
      <w:pPr>
        <w:shd w:val="clear" w:color="auto" w:fill="FFFFFF"/>
        <w:spacing w:after="320"/>
        <w:rPr>
          <w:color w:val="3A3A3A"/>
        </w:rPr>
      </w:pPr>
      <w:r>
        <w:rPr>
          <w:b/>
        </w:rPr>
        <w:t>Useful links:</w:t>
      </w:r>
      <w:r>
        <w:rPr>
          <w:b/>
          <w:color w:val="3A3A3A"/>
        </w:rPr>
        <w:t xml:space="preserve"> </w:t>
      </w:r>
      <w:hyperlink r:id="rId69">
        <w:r>
          <w:rPr>
            <w:color w:val="1155CC"/>
            <w:u w:val="single"/>
          </w:rPr>
          <w:t>https://www.softwaretestinghelp.com/javascript-injection-tutorial</w:t>
        </w:r>
      </w:hyperlink>
    </w:p>
    <w:p w14:paraId="547EE7BD" w14:textId="77777777" w:rsidR="0003451F" w:rsidRDefault="00C56D17">
      <w:pPr>
        <w:shd w:val="clear" w:color="auto" w:fill="FFFFFF"/>
        <w:spacing w:after="320"/>
      </w:pPr>
      <w:hyperlink r:id="rId70">
        <w:r>
          <w:rPr>
            <w:color w:val="1155CC"/>
            <w:u w:val="single"/>
          </w:rPr>
          <w:t>https://www.checkmarx.com/2017/12/07/javascript-attacks-webviews</w:t>
        </w:r>
      </w:hyperlink>
    </w:p>
    <w:p w14:paraId="238D2DAE" w14:textId="77777777" w:rsidR="0003451F" w:rsidRDefault="0003451F">
      <w:pPr>
        <w:rPr>
          <w:b/>
          <w:sz w:val="24"/>
          <w:szCs w:val="24"/>
        </w:rPr>
      </w:pPr>
    </w:p>
    <w:p w14:paraId="7A1E34E3" w14:textId="77777777" w:rsidR="0003451F" w:rsidRDefault="00C56D17">
      <w:pPr>
        <w:rPr>
          <w:b/>
          <w:sz w:val="24"/>
          <w:szCs w:val="24"/>
        </w:rPr>
      </w:pPr>
      <w:r>
        <w:rPr>
          <w:b/>
          <w:sz w:val="24"/>
          <w:szCs w:val="24"/>
        </w:rPr>
        <w:lastRenderedPageBreak/>
        <w:t>QA Management Tools/Plugins:</w:t>
      </w:r>
    </w:p>
    <w:p w14:paraId="73DFF002" w14:textId="77777777" w:rsidR="0003451F" w:rsidRDefault="0003451F">
      <w:pPr>
        <w:rPr>
          <w:b/>
          <w:sz w:val="24"/>
          <w:szCs w:val="24"/>
        </w:rPr>
      </w:pPr>
    </w:p>
    <w:p w14:paraId="71076D31" w14:textId="77777777" w:rsidR="0003451F" w:rsidRDefault="00C56D17">
      <w:r>
        <w:t xml:space="preserve">Following are the most popularly used </w:t>
      </w:r>
      <w:r>
        <w:rPr>
          <w:b/>
          <w:color w:val="FF6600"/>
        </w:rPr>
        <w:t>QA/Test Management Tools</w:t>
      </w:r>
      <w:r>
        <w:t>:</w:t>
      </w:r>
    </w:p>
    <w:p w14:paraId="44F4E35E" w14:textId="77777777" w:rsidR="0003451F" w:rsidRDefault="0003451F"/>
    <w:p w14:paraId="01C35CA7" w14:textId="77777777" w:rsidR="0003451F" w:rsidRDefault="00C56D17">
      <w:pPr>
        <w:numPr>
          <w:ilvl w:val="0"/>
          <w:numId w:val="4"/>
        </w:numPr>
      </w:pPr>
      <w:r>
        <w:t>TestRail</w:t>
      </w:r>
    </w:p>
    <w:p w14:paraId="3EC61B6E" w14:textId="77777777" w:rsidR="0003451F" w:rsidRDefault="00C56D17">
      <w:pPr>
        <w:numPr>
          <w:ilvl w:val="0"/>
          <w:numId w:val="4"/>
        </w:numPr>
      </w:pPr>
      <w:r>
        <w:t>Zephyr</w:t>
      </w:r>
    </w:p>
    <w:p w14:paraId="51171D9C" w14:textId="77777777" w:rsidR="0003451F" w:rsidRDefault="00C56D17">
      <w:pPr>
        <w:numPr>
          <w:ilvl w:val="0"/>
          <w:numId w:val="4"/>
        </w:numPr>
      </w:pPr>
      <w:r>
        <w:t>TestPad</w:t>
      </w:r>
    </w:p>
    <w:p w14:paraId="7ED7C18F" w14:textId="77777777" w:rsidR="0003451F" w:rsidRDefault="00C56D17">
      <w:pPr>
        <w:numPr>
          <w:ilvl w:val="0"/>
          <w:numId w:val="4"/>
        </w:numPr>
      </w:pPr>
      <w:r>
        <w:t>TestMoniter</w:t>
      </w:r>
    </w:p>
    <w:p w14:paraId="36298DA0" w14:textId="77777777" w:rsidR="0003451F" w:rsidRDefault="00C56D17">
      <w:pPr>
        <w:numPr>
          <w:ilvl w:val="0"/>
          <w:numId w:val="4"/>
        </w:numPr>
      </w:pPr>
      <w:r>
        <w:t>QMetry by JIRA</w:t>
      </w:r>
    </w:p>
    <w:p w14:paraId="732B0492" w14:textId="77777777" w:rsidR="0003451F" w:rsidRDefault="0003451F"/>
    <w:p w14:paraId="545B3FE3" w14:textId="77777777" w:rsidR="0003451F" w:rsidRDefault="00C56D17">
      <w:r>
        <w:rPr>
          <w:b/>
        </w:rPr>
        <w:t xml:space="preserve">Useful links: </w:t>
      </w:r>
      <w:hyperlink r:id="rId71">
        <w:r>
          <w:rPr>
            <w:color w:val="1155CC"/>
            <w:u w:val="single"/>
          </w:rPr>
          <w:t>https://www.tutorialspoint.com/testrail/testrail_introduction.htm</w:t>
        </w:r>
      </w:hyperlink>
    </w:p>
    <w:p w14:paraId="4BAEC234" w14:textId="77777777" w:rsidR="0003451F" w:rsidRDefault="0003451F"/>
    <w:p w14:paraId="0A5D1D76" w14:textId="77777777" w:rsidR="0003451F" w:rsidRDefault="00C56D17">
      <w:hyperlink r:id="rId72">
        <w:r>
          <w:rPr>
            <w:color w:val="1155CC"/>
            <w:u w:val="single"/>
          </w:rPr>
          <w:t>https://www.youtube.com/watch?v=kBWwMUCYvMk</w:t>
        </w:r>
      </w:hyperlink>
    </w:p>
    <w:p w14:paraId="313FDFCE" w14:textId="77777777" w:rsidR="0003451F" w:rsidRDefault="0003451F"/>
    <w:p w14:paraId="7A79B48E" w14:textId="77777777" w:rsidR="0003451F" w:rsidRDefault="00C56D17">
      <w:hyperlink r:id="rId73">
        <w:r>
          <w:rPr>
            <w:color w:val="1155CC"/>
            <w:u w:val="single"/>
          </w:rPr>
          <w:t>https://www.youtube.com/watch?v=bIt5jawrF8c</w:t>
        </w:r>
      </w:hyperlink>
    </w:p>
    <w:p w14:paraId="2A1099CF" w14:textId="77777777" w:rsidR="0003451F" w:rsidRDefault="0003451F"/>
    <w:p w14:paraId="59E9552B" w14:textId="77777777" w:rsidR="0003451F" w:rsidRDefault="00C56D17">
      <w:hyperlink r:id="rId74">
        <w:r>
          <w:rPr>
            <w:color w:val="1155CC"/>
            <w:u w:val="single"/>
          </w:rPr>
          <w:t>https://www.qmetry.com/resources/videos/qmetry-test-management-for-jira-test-execution</w:t>
        </w:r>
      </w:hyperlink>
    </w:p>
    <w:p w14:paraId="67752A96" w14:textId="77777777" w:rsidR="0003451F" w:rsidRDefault="0003451F"/>
    <w:p w14:paraId="14EF9FC6" w14:textId="77777777" w:rsidR="0003451F" w:rsidRDefault="0003451F">
      <w:pPr>
        <w:rPr>
          <w:b/>
          <w:sz w:val="24"/>
          <w:szCs w:val="24"/>
        </w:rPr>
      </w:pPr>
    </w:p>
    <w:p w14:paraId="47D13C41" w14:textId="77777777" w:rsidR="0003451F" w:rsidRDefault="00C56D17">
      <w:pPr>
        <w:rPr>
          <w:b/>
          <w:sz w:val="24"/>
          <w:szCs w:val="24"/>
        </w:rPr>
      </w:pPr>
      <w:r>
        <w:rPr>
          <w:b/>
          <w:color w:val="FF6600"/>
        </w:rPr>
        <w:t>Task: Watch the tutorials for TestRail in detail. You will be asked questions related to it during your evaluation meeting.</w:t>
      </w:r>
      <w:r>
        <w:rPr>
          <w:b/>
          <w:sz w:val="24"/>
          <w:szCs w:val="24"/>
        </w:rPr>
        <w:t xml:space="preserve"> </w:t>
      </w:r>
    </w:p>
    <w:p w14:paraId="410174D6" w14:textId="77777777" w:rsidR="0003451F" w:rsidRDefault="0003451F">
      <w:pPr>
        <w:rPr>
          <w:b/>
          <w:sz w:val="24"/>
          <w:szCs w:val="24"/>
        </w:rPr>
      </w:pPr>
    </w:p>
    <w:p w14:paraId="6FEC0CCE" w14:textId="77777777" w:rsidR="0003451F" w:rsidRDefault="0003451F">
      <w:pPr>
        <w:rPr>
          <w:b/>
          <w:sz w:val="24"/>
          <w:szCs w:val="24"/>
        </w:rPr>
      </w:pPr>
    </w:p>
    <w:p w14:paraId="4DB43D96" w14:textId="77777777" w:rsidR="0003451F" w:rsidRDefault="00C56D17">
      <w:pPr>
        <w:rPr>
          <w:b/>
          <w:sz w:val="24"/>
          <w:szCs w:val="24"/>
        </w:rPr>
      </w:pPr>
      <w:r>
        <w:rPr>
          <w:b/>
          <w:sz w:val="24"/>
          <w:szCs w:val="24"/>
        </w:rPr>
        <w:t>Project Management Tools:</w:t>
      </w:r>
    </w:p>
    <w:p w14:paraId="16AB7BFC" w14:textId="77777777" w:rsidR="0003451F" w:rsidRDefault="0003451F">
      <w:pPr>
        <w:rPr>
          <w:b/>
          <w:sz w:val="24"/>
          <w:szCs w:val="24"/>
        </w:rPr>
      </w:pPr>
    </w:p>
    <w:p w14:paraId="4BC039E1" w14:textId="77777777" w:rsidR="0003451F" w:rsidRDefault="00C56D17">
      <w:r>
        <w:t xml:space="preserve">Following are the most popularly used </w:t>
      </w:r>
      <w:r>
        <w:rPr>
          <w:b/>
          <w:color w:val="FF6600"/>
        </w:rPr>
        <w:t>Project Management Tools</w:t>
      </w:r>
      <w:r>
        <w:t>:</w:t>
      </w:r>
    </w:p>
    <w:p w14:paraId="28794395" w14:textId="77777777" w:rsidR="0003451F" w:rsidRDefault="0003451F"/>
    <w:p w14:paraId="4F22729C" w14:textId="77777777" w:rsidR="0003451F" w:rsidRDefault="00C56D17">
      <w:pPr>
        <w:numPr>
          <w:ilvl w:val="0"/>
          <w:numId w:val="10"/>
        </w:numPr>
      </w:pPr>
      <w:r>
        <w:t>JIRA</w:t>
      </w:r>
    </w:p>
    <w:p w14:paraId="7793AF73" w14:textId="77777777" w:rsidR="0003451F" w:rsidRDefault="00C56D17">
      <w:pPr>
        <w:numPr>
          <w:ilvl w:val="0"/>
          <w:numId w:val="10"/>
        </w:numPr>
      </w:pPr>
      <w:r>
        <w:t>Trello</w:t>
      </w:r>
    </w:p>
    <w:p w14:paraId="77BEB461" w14:textId="77777777" w:rsidR="0003451F" w:rsidRDefault="00C56D17">
      <w:pPr>
        <w:numPr>
          <w:ilvl w:val="0"/>
          <w:numId w:val="10"/>
        </w:numPr>
      </w:pPr>
      <w:r>
        <w:t>Asana</w:t>
      </w:r>
    </w:p>
    <w:p w14:paraId="6A1AD2C4" w14:textId="77777777" w:rsidR="0003451F" w:rsidRDefault="00C56D17">
      <w:pPr>
        <w:numPr>
          <w:ilvl w:val="0"/>
          <w:numId w:val="10"/>
        </w:numPr>
      </w:pPr>
      <w:r>
        <w:t>Clickup</w:t>
      </w:r>
    </w:p>
    <w:p w14:paraId="221487D7" w14:textId="77777777" w:rsidR="0003451F" w:rsidRDefault="00C56D17">
      <w:pPr>
        <w:numPr>
          <w:ilvl w:val="0"/>
          <w:numId w:val="10"/>
        </w:numPr>
      </w:pPr>
      <w:r>
        <w:t>Pivotal Tracker</w:t>
      </w:r>
    </w:p>
    <w:p w14:paraId="08AC0665" w14:textId="77777777" w:rsidR="0003451F" w:rsidRDefault="0003451F"/>
    <w:p w14:paraId="4A7E0883" w14:textId="77777777" w:rsidR="0003451F" w:rsidRDefault="0003451F"/>
    <w:p w14:paraId="60196FCA" w14:textId="77777777" w:rsidR="0003451F" w:rsidRDefault="00C56D17">
      <w:r>
        <w:rPr>
          <w:b/>
        </w:rPr>
        <w:t xml:space="preserve">Useful links: </w:t>
      </w:r>
      <w:hyperlink r:id="rId75">
        <w:r>
          <w:rPr>
            <w:color w:val="1155CC"/>
            <w:u w:val="single"/>
          </w:rPr>
          <w:t>https://www.guru99.com/jira-tutorial-a-complete-guide-for-beginners.html</w:t>
        </w:r>
      </w:hyperlink>
    </w:p>
    <w:p w14:paraId="4AE28F4B" w14:textId="77777777" w:rsidR="0003451F" w:rsidRDefault="0003451F"/>
    <w:p w14:paraId="70A01433" w14:textId="77777777" w:rsidR="0003451F" w:rsidRDefault="00C56D17">
      <w:hyperlink r:id="rId76">
        <w:r>
          <w:rPr>
            <w:color w:val="1155CC"/>
            <w:u w:val="single"/>
          </w:rPr>
          <w:t>https://www.youtube.com/watch?v=NrHpXvDXVrw</w:t>
        </w:r>
      </w:hyperlink>
    </w:p>
    <w:p w14:paraId="4833CE34" w14:textId="77777777" w:rsidR="0003451F" w:rsidRDefault="0003451F"/>
    <w:p w14:paraId="067A8D77" w14:textId="77777777" w:rsidR="0003451F" w:rsidRDefault="00C56D17">
      <w:hyperlink r:id="rId77">
        <w:r>
          <w:rPr>
            <w:color w:val="1155CC"/>
            <w:u w:val="single"/>
          </w:rPr>
          <w:t>https://www.youtube.com/watch?v=JCfYSorYNuA</w:t>
        </w:r>
      </w:hyperlink>
    </w:p>
    <w:p w14:paraId="2691C947" w14:textId="77777777" w:rsidR="0003451F" w:rsidRDefault="0003451F">
      <w:pPr>
        <w:rPr>
          <w:b/>
          <w:sz w:val="24"/>
          <w:szCs w:val="24"/>
        </w:rPr>
      </w:pPr>
    </w:p>
    <w:p w14:paraId="41E3615D" w14:textId="77777777" w:rsidR="0003451F" w:rsidRDefault="0003451F">
      <w:pPr>
        <w:rPr>
          <w:b/>
          <w:sz w:val="24"/>
          <w:szCs w:val="24"/>
        </w:rPr>
      </w:pPr>
    </w:p>
    <w:p w14:paraId="4B1B0BF2" w14:textId="77777777" w:rsidR="0003451F" w:rsidRDefault="00C56D17">
      <w:pPr>
        <w:rPr>
          <w:b/>
          <w:color w:val="FF6600"/>
        </w:rPr>
      </w:pPr>
      <w:r>
        <w:rPr>
          <w:b/>
          <w:color w:val="FF6600"/>
        </w:rPr>
        <w:lastRenderedPageBreak/>
        <w:t xml:space="preserve">Task: Research which Project Management Tool is free or use the free trial version of JIRA and create a sample test project there. Report some sample bugs and create sample user stories. You can use any sample site of your choice. </w:t>
      </w:r>
    </w:p>
    <w:p w14:paraId="67A6109D" w14:textId="77777777" w:rsidR="0003451F" w:rsidRDefault="0003451F">
      <w:pPr>
        <w:rPr>
          <w:b/>
          <w:sz w:val="24"/>
          <w:szCs w:val="24"/>
        </w:rPr>
      </w:pPr>
    </w:p>
    <w:p w14:paraId="68D83EBC" w14:textId="77777777" w:rsidR="0003451F" w:rsidRDefault="0003451F">
      <w:pPr>
        <w:rPr>
          <w:b/>
          <w:sz w:val="24"/>
          <w:szCs w:val="24"/>
        </w:rPr>
      </w:pPr>
    </w:p>
    <w:p w14:paraId="4AEB9B1F" w14:textId="77777777" w:rsidR="0003451F" w:rsidRDefault="00C56D17">
      <w:pPr>
        <w:rPr>
          <w:b/>
          <w:sz w:val="24"/>
          <w:szCs w:val="24"/>
        </w:rPr>
      </w:pPr>
      <w:r>
        <w:rPr>
          <w:b/>
          <w:sz w:val="24"/>
          <w:szCs w:val="24"/>
        </w:rPr>
        <w:t>Software Development and Version Controlling:</w:t>
      </w:r>
    </w:p>
    <w:p w14:paraId="4BAAD285" w14:textId="77777777" w:rsidR="0003451F" w:rsidRDefault="0003451F">
      <w:pPr>
        <w:rPr>
          <w:b/>
          <w:sz w:val="24"/>
          <w:szCs w:val="24"/>
        </w:rPr>
      </w:pPr>
    </w:p>
    <w:p w14:paraId="735B257C" w14:textId="77777777" w:rsidR="0003451F" w:rsidRDefault="00C56D17">
      <w:r>
        <w:rPr>
          <w:b/>
          <w:color w:val="FF6600"/>
          <w:highlight w:val="white"/>
        </w:rPr>
        <w:t>Software Version Control</w:t>
      </w:r>
      <w:r>
        <w:rPr>
          <w:color w:val="FF6600"/>
          <w:highlight w:val="white"/>
        </w:rPr>
        <w:t xml:space="preserve"> </w:t>
      </w:r>
      <w:r>
        <w:rPr>
          <w:b/>
          <w:color w:val="FF6600"/>
          <w:highlight w:val="white"/>
        </w:rPr>
        <w:t>(SVC)</w:t>
      </w:r>
      <w:r>
        <w:rPr>
          <w:highlight w:val="white"/>
        </w:rPr>
        <w:t xml:space="preserve">, also called revision control, source control management, and </w:t>
      </w:r>
      <w:r>
        <w:rPr>
          <w:b/>
          <w:color w:val="FF6600"/>
          <w:highlight w:val="white"/>
        </w:rPr>
        <w:t>Versioning Control</w:t>
      </w:r>
      <w:r>
        <w:rPr>
          <w:highlight w:val="white"/>
        </w:rPr>
        <w:t xml:space="preserve">, is a management strategy to track and store changes to a </w:t>
      </w:r>
      <w:r>
        <w:rPr>
          <w:b/>
          <w:color w:val="FF6600"/>
          <w:highlight w:val="white"/>
        </w:rPr>
        <w:t>Software Development</w:t>
      </w:r>
      <w:r>
        <w:rPr>
          <w:color w:val="FF6600"/>
          <w:highlight w:val="white"/>
        </w:rPr>
        <w:t xml:space="preserve"> </w:t>
      </w:r>
      <w:r>
        <w:rPr>
          <w:highlight w:val="white"/>
        </w:rPr>
        <w:t>document or set of files that follow the development project from beginning to end-of-life.</w:t>
      </w:r>
    </w:p>
    <w:p w14:paraId="0AB9F8D7" w14:textId="77777777" w:rsidR="0003451F" w:rsidRDefault="0003451F">
      <w:pPr>
        <w:rPr>
          <w:b/>
          <w:sz w:val="24"/>
          <w:szCs w:val="24"/>
        </w:rPr>
      </w:pPr>
    </w:p>
    <w:p w14:paraId="1B8C0E13" w14:textId="77777777" w:rsidR="0003451F" w:rsidRDefault="00C56D17">
      <w:r>
        <w:rPr>
          <w:b/>
        </w:rPr>
        <w:t xml:space="preserve">Useful links: </w:t>
      </w:r>
      <w:hyperlink r:id="rId78">
        <w:r>
          <w:rPr>
            <w:color w:val="1155CC"/>
            <w:u w:val="single"/>
          </w:rPr>
          <w:t>https://www.smartsheet.com/software-version-control</w:t>
        </w:r>
      </w:hyperlink>
    </w:p>
    <w:p w14:paraId="6704AAB1" w14:textId="77777777" w:rsidR="0003451F" w:rsidRDefault="0003451F"/>
    <w:p w14:paraId="3915468E" w14:textId="77777777" w:rsidR="0003451F" w:rsidRDefault="00C56D17">
      <w:hyperlink r:id="rId79">
        <w:r>
          <w:rPr>
            <w:color w:val="1155CC"/>
            <w:u w:val="single"/>
          </w:rPr>
          <w:t>https://www.atlassian.com/git/tutorials/what-is-version-control</w:t>
        </w:r>
      </w:hyperlink>
    </w:p>
    <w:p w14:paraId="004091E7" w14:textId="77777777" w:rsidR="0003451F" w:rsidRDefault="0003451F"/>
    <w:p w14:paraId="4829F600" w14:textId="77777777" w:rsidR="0003451F" w:rsidRDefault="0003451F">
      <w:pPr>
        <w:rPr>
          <w:b/>
          <w:sz w:val="24"/>
          <w:szCs w:val="24"/>
        </w:rPr>
      </w:pPr>
    </w:p>
    <w:p w14:paraId="0CCF48DA" w14:textId="77777777" w:rsidR="0003451F" w:rsidRDefault="00C56D17">
      <w:pPr>
        <w:rPr>
          <w:b/>
          <w:sz w:val="24"/>
          <w:szCs w:val="24"/>
        </w:rPr>
      </w:pPr>
      <w:r>
        <w:rPr>
          <w:b/>
          <w:sz w:val="24"/>
          <w:szCs w:val="24"/>
        </w:rPr>
        <w:t>Code Repositories - Github/Bitbucket:</w:t>
      </w:r>
    </w:p>
    <w:p w14:paraId="072A95CF" w14:textId="77777777" w:rsidR="0003451F" w:rsidRDefault="0003451F">
      <w:pPr>
        <w:rPr>
          <w:b/>
          <w:sz w:val="24"/>
          <w:szCs w:val="24"/>
        </w:rPr>
      </w:pPr>
    </w:p>
    <w:p w14:paraId="07C1EC09" w14:textId="77777777" w:rsidR="0003451F" w:rsidRDefault="00C56D17">
      <w:pPr>
        <w:rPr>
          <w:b/>
          <w:color w:val="FF6600"/>
          <w:sz w:val="24"/>
          <w:szCs w:val="24"/>
        </w:rPr>
      </w:pPr>
      <w:r>
        <w:rPr>
          <w:b/>
          <w:color w:val="FF6600"/>
          <w:sz w:val="24"/>
          <w:szCs w:val="24"/>
        </w:rPr>
        <w:t>Github:</w:t>
      </w:r>
    </w:p>
    <w:p w14:paraId="3588D3D6" w14:textId="77777777" w:rsidR="0003451F" w:rsidRDefault="0003451F">
      <w:pPr>
        <w:rPr>
          <w:b/>
          <w:color w:val="FF6600"/>
          <w:sz w:val="24"/>
          <w:szCs w:val="24"/>
        </w:rPr>
      </w:pPr>
    </w:p>
    <w:p w14:paraId="5D3385EB" w14:textId="77777777" w:rsidR="0003451F" w:rsidRDefault="00C56D17">
      <w:r>
        <w:rPr>
          <w:b/>
        </w:rPr>
        <w:t xml:space="preserve">Useful links: </w:t>
      </w:r>
      <w:hyperlink r:id="rId80">
        <w:r>
          <w:rPr>
            <w:color w:val="1155CC"/>
            <w:u w:val="single"/>
          </w:rPr>
          <w:t>https://www.youtube.com/watch?v=RGOj5yH7evk</w:t>
        </w:r>
      </w:hyperlink>
    </w:p>
    <w:p w14:paraId="1CA565A9" w14:textId="77777777" w:rsidR="0003451F" w:rsidRDefault="0003451F"/>
    <w:p w14:paraId="1039BD58" w14:textId="77777777" w:rsidR="0003451F" w:rsidRDefault="0003451F"/>
    <w:p w14:paraId="12218E3F" w14:textId="77777777" w:rsidR="0003451F" w:rsidRDefault="00C56D17">
      <w:pPr>
        <w:rPr>
          <w:b/>
          <w:color w:val="FF6600"/>
          <w:sz w:val="24"/>
          <w:szCs w:val="24"/>
        </w:rPr>
      </w:pPr>
      <w:r>
        <w:rPr>
          <w:b/>
          <w:color w:val="FF6600"/>
          <w:sz w:val="24"/>
          <w:szCs w:val="24"/>
        </w:rPr>
        <w:t>Bitbucket:</w:t>
      </w:r>
    </w:p>
    <w:p w14:paraId="2C5ABFFC" w14:textId="77777777" w:rsidR="0003451F" w:rsidRDefault="0003451F">
      <w:pPr>
        <w:rPr>
          <w:b/>
          <w:color w:val="FF6600"/>
          <w:sz w:val="24"/>
          <w:szCs w:val="24"/>
        </w:rPr>
      </w:pPr>
    </w:p>
    <w:p w14:paraId="3083E9C2" w14:textId="77777777" w:rsidR="0003451F" w:rsidRDefault="00C56D17">
      <w:r>
        <w:rPr>
          <w:b/>
        </w:rPr>
        <w:t xml:space="preserve">Useful links: </w:t>
      </w:r>
      <w:hyperlink r:id="rId81">
        <w:r>
          <w:rPr>
            <w:color w:val="1155CC"/>
            <w:u w:val="single"/>
          </w:rPr>
          <w:t>https://www.youtube.com/watch?v=L0XVDTx-cA8</w:t>
        </w:r>
      </w:hyperlink>
    </w:p>
    <w:p w14:paraId="4FAB8EB1" w14:textId="77777777" w:rsidR="0003451F" w:rsidRDefault="0003451F"/>
    <w:p w14:paraId="038E06A1" w14:textId="77777777" w:rsidR="0003451F" w:rsidRDefault="0003451F">
      <w:pPr>
        <w:rPr>
          <w:b/>
          <w:sz w:val="24"/>
          <w:szCs w:val="24"/>
        </w:rPr>
      </w:pPr>
    </w:p>
    <w:p w14:paraId="7AA0F84C" w14:textId="77777777" w:rsidR="0003451F" w:rsidRDefault="00C56D17">
      <w:pPr>
        <w:rPr>
          <w:b/>
          <w:color w:val="FF6600"/>
        </w:rPr>
      </w:pPr>
      <w:r>
        <w:rPr>
          <w:b/>
          <w:color w:val="FF6600"/>
        </w:rPr>
        <w:t xml:space="preserve">Task: Create your Github or Bitbucket accounts and setup a demo project on your system. </w:t>
      </w:r>
    </w:p>
    <w:p w14:paraId="0C626317" w14:textId="77777777" w:rsidR="0003451F" w:rsidRDefault="0003451F">
      <w:pPr>
        <w:rPr>
          <w:b/>
          <w:color w:val="FF6600"/>
        </w:rPr>
      </w:pPr>
    </w:p>
    <w:p w14:paraId="358016FD" w14:textId="77777777" w:rsidR="0003451F" w:rsidRDefault="00C56D17">
      <w:pPr>
        <w:rPr>
          <w:b/>
          <w:sz w:val="24"/>
          <w:szCs w:val="24"/>
        </w:rPr>
      </w:pPr>
      <w:r>
        <w:rPr>
          <w:b/>
          <w:color w:val="FF6600"/>
        </w:rPr>
        <w:t>Now, create a branch named: test-branch-1 and take screenshots of each step. Place all of the screenshots in a document to show.</w:t>
      </w:r>
      <w:r>
        <w:rPr>
          <w:b/>
          <w:sz w:val="24"/>
          <w:szCs w:val="24"/>
        </w:rPr>
        <w:t xml:space="preserve"> </w:t>
      </w:r>
    </w:p>
    <w:p w14:paraId="0DFEB324" w14:textId="77777777" w:rsidR="0003451F" w:rsidRDefault="0003451F">
      <w:pPr>
        <w:rPr>
          <w:b/>
          <w:sz w:val="24"/>
          <w:szCs w:val="24"/>
        </w:rPr>
      </w:pPr>
    </w:p>
    <w:p w14:paraId="7F2B2DA3" w14:textId="77777777" w:rsidR="0003451F" w:rsidRDefault="0003451F">
      <w:pPr>
        <w:rPr>
          <w:b/>
          <w:sz w:val="24"/>
          <w:szCs w:val="24"/>
        </w:rPr>
      </w:pPr>
    </w:p>
    <w:p w14:paraId="3682C3F2" w14:textId="77777777" w:rsidR="0003451F" w:rsidRDefault="00C56D17">
      <w:pPr>
        <w:rPr>
          <w:b/>
          <w:sz w:val="24"/>
          <w:szCs w:val="24"/>
        </w:rPr>
      </w:pPr>
      <w:r>
        <w:rPr>
          <w:b/>
          <w:sz w:val="24"/>
          <w:szCs w:val="24"/>
        </w:rPr>
        <w:t>TDD vs BDD:</w:t>
      </w:r>
    </w:p>
    <w:p w14:paraId="51A3ECF6" w14:textId="77777777" w:rsidR="0003451F" w:rsidRDefault="0003451F">
      <w:pPr>
        <w:rPr>
          <w:b/>
          <w:sz w:val="24"/>
          <w:szCs w:val="24"/>
        </w:rPr>
      </w:pPr>
    </w:p>
    <w:p w14:paraId="18C66F3D" w14:textId="77777777" w:rsidR="0003451F" w:rsidRDefault="00C56D17">
      <w:pPr>
        <w:rPr>
          <w:highlight w:val="white"/>
        </w:rPr>
      </w:pPr>
      <w:r>
        <w:rPr>
          <w:b/>
          <w:color w:val="FF6600"/>
          <w:highlight w:val="white"/>
        </w:rPr>
        <w:t>Test Driven Development (TDD)</w:t>
      </w:r>
      <w:r>
        <w:rPr>
          <w:color w:val="202124"/>
          <w:highlight w:val="white"/>
        </w:rPr>
        <w:t xml:space="preserve"> </w:t>
      </w:r>
      <w:r>
        <w:rPr>
          <w:highlight w:val="white"/>
        </w:rPr>
        <w:t xml:space="preserve">is a development practice while </w:t>
      </w:r>
      <w:r>
        <w:rPr>
          <w:b/>
          <w:color w:val="FF6600"/>
          <w:highlight w:val="white"/>
        </w:rPr>
        <w:t>Behavioral Driven Development (BDD)</w:t>
      </w:r>
      <w:r>
        <w:rPr>
          <w:highlight w:val="white"/>
        </w:rPr>
        <w:t xml:space="preserve"> is a team methodology. In </w:t>
      </w:r>
      <w:r>
        <w:rPr>
          <w:b/>
          <w:color w:val="FF6600"/>
          <w:highlight w:val="white"/>
        </w:rPr>
        <w:t>TDD</w:t>
      </w:r>
      <w:r>
        <w:rPr>
          <w:highlight w:val="white"/>
        </w:rPr>
        <w:t xml:space="preserve">, the developers write the tests while in </w:t>
      </w:r>
      <w:r>
        <w:rPr>
          <w:b/>
          <w:color w:val="FF6600"/>
          <w:highlight w:val="white"/>
        </w:rPr>
        <w:t>BDD</w:t>
      </w:r>
      <w:r>
        <w:rPr>
          <w:highlight w:val="white"/>
        </w:rPr>
        <w:t xml:space="preserve"> the automated specifications are created by users or testers (with developers wiring them to the code under test). For small, co-located, developer-centric teams, </w:t>
      </w:r>
      <w:r>
        <w:rPr>
          <w:b/>
          <w:color w:val="FF6600"/>
          <w:highlight w:val="white"/>
        </w:rPr>
        <w:t>TDD</w:t>
      </w:r>
      <w:r>
        <w:rPr>
          <w:highlight w:val="white"/>
        </w:rPr>
        <w:t xml:space="preserve"> and </w:t>
      </w:r>
      <w:r>
        <w:rPr>
          <w:b/>
          <w:color w:val="FF6600"/>
          <w:highlight w:val="white"/>
        </w:rPr>
        <w:t>BDD</w:t>
      </w:r>
      <w:r>
        <w:rPr>
          <w:highlight w:val="white"/>
        </w:rPr>
        <w:t xml:space="preserve"> are effectively the same.</w:t>
      </w:r>
    </w:p>
    <w:p w14:paraId="0FA630C9" w14:textId="77777777" w:rsidR="0003451F" w:rsidRDefault="0003451F">
      <w:pPr>
        <w:rPr>
          <w:highlight w:val="white"/>
        </w:rPr>
      </w:pPr>
    </w:p>
    <w:p w14:paraId="75AA3647" w14:textId="77777777" w:rsidR="0003451F" w:rsidRDefault="0003451F">
      <w:pPr>
        <w:rPr>
          <w:highlight w:val="white"/>
        </w:rPr>
      </w:pPr>
    </w:p>
    <w:p w14:paraId="1DF148E4" w14:textId="77777777" w:rsidR="0003451F" w:rsidRDefault="00C56D17">
      <w:pPr>
        <w:rPr>
          <w:highlight w:val="white"/>
        </w:rPr>
      </w:pPr>
      <w:r>
        <w:rPr>
          <w:b/>
          <w:highlight w:val="white"/>
        </w:rPr>
        <w:t xml:space="preserve">Useful links: </w:t>
      </w:r>
      <w:hyperlink r:id="rId82">
        <w:r>
          <w:rPr>
            <w:color w:val="1155CC"/>
            <w:highlight w:val="white"/>
            <w:u w:val="single"/>
          </w:rPr>
          <w:t>https://www.pluralsight.com/blog/software-development/tdd-vs-bdd</w:t>
        </w:r>
      </w:hyperlink>
    </w:p>
    <w:p w14:paraId="4C86197C" w14:textId="77777777" w:rsidR="0003451F" w:rsidRDefault="0003451F">
      <w:pPr>
        <w:rPr>
          <w:highlight w:val="white"/>
        </w:rPr>
      </w:pPr>
    </w:p>
    <w:p w14:paraId="4F8C8EE6" w14:textId="77777777" w:rsidR="0003451F" w:rsidRDefault="00C56D17">
      <w:pPr>
        <w:rPr>
          <w:highlight w:val="white"/>
        </w:rPr>
      </w:pPr>
      <w:hyperlink r:id="rId83">
        <w:r>
          <w:rPr>
            <w:color w:val="1155CC"/>
            <w:highlight w:val="white"/>
            <w:u w:val="single"/>
          </w:rPr>
          <w:t>https://www.softwaretestinghelp.com/tdd-vs-bdd</w:t>
        </w:r>
      </w:hyperlink>
    </w:p>
    <w:p w14:paraId="5E52FA20" w14:textId="77777777" w:rsidR="0003451F" w:rsidRDefault="0003451F">
      <w:pPr>
        <w:rPr>
          <w:highlight w:val="white"/>
        </w:rPr>
      </w:pPr>
    </w:p>
    <w:p w14:paraId="30527F08" w14:textId="77777777" w:rsidR="0003451F" w:rsidRDefault="00C56D17">
      <w:pPr>
        <w:rPr>
          <w:highlight w:val="white"/>
        </w:rPr>
      </w:pPr>
      <w:hyperlink r:id="rId84">
        <w:r>
          <w:rPr>
            <w:color w:val="1155CC"/>
            <w:highlight w:val="white"/>
            <w:u w:val="single"/>
          </w:rPr>
          <w:t>https://www.browserstack.com/guide/tdd-vs-bdd-vs-atdd</w:t>
        </w:r>
      </w:hyperlink>
    </w:p>
    <w:p w14:paraId="67E034D7" w14:textId="77777777" w:rsidR="0003451F" w:rsidRDefault="0003451F">
      <w:pPr>
        <w:rPr>
          <w:highlight w:val="white"/>
        </w:rPr>
      </w:pPr>
    </w:p>
    <w:p w14:paraId="1F57FB44" w14:textId="77777777" w:rsidR="0003451F" w:rsidRDefault="0003451F">
      <w:pPr>
        <w:rPr>
          <w:highlight w:val="white"/>
        </w:rPr>
      </w:pPr>
    </w:p>
    <w:p w14:paraId="0D4F2D68" w14:textId="77777777" w:rsidR="0003451F" w:rsidRDefault="00C56D17">
      <w:pPr>
        <w:rPr>
          <w:b/>
          <w:color w:val="FF6600"/>
          <w:highlight w:val="white"/>
        </w:rPr>
      </w:pPr>
      <w:r>
        <w:rPr>
          <w:b/>
          <w:color w:val="FF6600"/>
          <w:highlight w:val="white"/>
        </w:rPr>
        <w:t>Task: Prepare a document describing the advantages and disadvantages of TDD and BDD.</w:t>
      </w:r>
    </w:p>
    <w:p w14:paraId="318DB01F" w14:textId="77777777" w:rsidR="0003451F" w:rsidRDefault="0003451F">
      <w:pPr>
        <w:rPr>
          <w:b/>
          <w:sz w:val="24"/>
          <w:szCs w:val="24"/>
        </w:rPr>
      </w:pPr>
    </w:p>
    <w:p w14:paraId="23AA57BA" w14:textId="77777777" w:rsidR="0003451F" w:rsidRDefault="00C56D17">
      <w:pPr>
        <w:rPr>
          <w:b/>
          <w:sz w:val="24"/>
          <w:szCs w:val="24"/>
        </w:rPr>
      </w:pPr>
      <w:r>
        <w:rPr>
          <w:b/>
          <w:sz w:val="24"/>
          <w:szCs w:val="24"/>
        </w:rPr>
        <w:t>Agile vs Waterfall:</w:t>
      </w:r>
    </w:p>
    <w:p w14:paraId="58F43277" w14:textId="77777777" w:rsidR="0003451F" w:rsidRDefault="0003451F">
      <w:pPr>
        <w:rPr>
          <w:b/>
          <w:sz w:val="24"/>
          <w:szCs w:val="24"/>
        </w:rPr>
      </w:pPr>
    </w:p>
    <w:p w14:paraId="2B40EC67" w14:textId="77777777" w:rsidR="0003451F" w:rsidRDefault="00C56D17">
      <w:pPr>
        <w:rPr>
          <w:highlight w:val="white"/>
        </w:rPr>
      </w:pPr>
      <w:r>
        <w:rPr>
          <w:highlight w:val="white"/>
        </w:rPr>
        <w:t xml:space="preserve">The two main development methodologies are </w:t>
      </w:r>
      <w:r>
        <w:rPr>
          <w:b/>
          <w:color w:val="FF6600"/>
          <w:highlight w:val="white"/>
        </w:rPr>
        <w:t>Agile</w:t>
      </w:r>
      <w:r>
        <w:rPr>
          <w:highlight w:val="white"/>
        </w:rPr>
        <w:t xml:space="preserve"> and </w:t>
      </w:r>
      <w:r>
        <w:rPr>
          <w:b/>
          <w:color w:val="FF6600"/>
          <w:highlight w:val="white"/>
        </w:rPr>
        <w:t>Waterfall</w:t>
      </w:r>
      <w:r>
        <w:rPr>
          <w:highlight w:val="white"/>
        </w:rPr>
        <w:t xml:space="preserve">. They are commonly applied to software development, and thus, project management as well. The main difference between </w:t>
      </w:r>
      <w:r>
        <w:rPr>
          <w:b/>
          <w:color w:val="FF6600"/>
          <w:highlight w:val="white"/>
        </w:rPr>
        <w:t>Agile</w:t>
      </w:r>
      <w:r>
        <w:rPr>
          <w:highlight w:val="white"/>
        </w:rPr>
        <w:t xml:space="preserve"> and </w:t>
      </w:r>
      <w:r>
        <w:rPr>
          <w:b/>
          <w:color w:val="FF6600"/>
          <w:highlight w:val="white"/>
        </w:rPr>
        <w:t>Waterfall</w:t>
      </w:r>
      <w:r>
        <w:rPr>
          <w:highlight w:val="white"/>
        </w:rPr>
        <w:t xml:space="preserve"> is that </w:t>
      </w:r>
      <w:r>
        <w:rPr>
          <w:b/>
          <w:color w:val="FF6600"/>
          <w:highlight w:val="white"/>
        </w:rPr>
        <w:t>Waterfall</w:t>
      </w:r>
      <w:r>
        <w:rPr>
          <w:highlight w:val="white"/>
        </w:rPr>
        <w:t xml:space="preserve"> projects are completed sequentially whereas </w:t>
      </w:r>
      <w:r>
        <w:rPr>
          <w:b/>
          <w:color w:val="FF6600"/>
          <w:highlight w:val="white"/>
        </w:rPr>
        <w:t>Agile</w:t>
      </w:r>
      <w:r>
        <w:rPr>
          <w:highlight w:val="white"/>
        </w:rPr>
        <w:t xml:space="preserve"> projects are completed iteratively in a cycle.</w:t>
      </w:r>
    </w:p>
    <w:p w14:paraId="74B9F7D8" w14:textId="77777777" w:rsidR="0003451F" w:rsidRDefault="0003451F">
      <w:pPr>
        <w:rPr>
          <w:highlight w:val="white"/>
        </w:rPr>
      </w:pPr>
    </w:p>
    <w:p w14:paraId="1D65FDCD" w14:textId="77777777" w:rsidR="0003451F" w:rsidRDefault="0003451F">
      <w:pPr>
        <w:rPr>
          <w:highlight w:val="white"/>
        </w:rPr>
      </w:pPr>
    </w:p>
    <w:p w14:paraId="6CC65D57" w14:textId="77777777" w:rsidR="0003451F" w:rsidRDefault="00C56D17">
      <w:pPr>
        <w:rPr>
          <w:highlight w:val="white"/>
        </w:rPr>
      </w:pPr>
      <w:r>
        <w:rPr>
          <w:b/>
          <w:highlight w:val="white"/>
        </w:rPr>
        <w:t xml:space="preserve">Useful links: </w:t>
      </w:r>
      <w:hyperlink r:id="rId85">
        <w:r>
          <w:rPr>
            <w:color w:val="1155CC"/>
            <w:highlight w:val="white"/>
            <w:u w:val="single"/>
          </w:rPr>
          <w:t>https://www.guru99.com/waterfall-vs-agile.html</w:t>
        </w:r>
      </w:hyperlink>
    </w:p>
    <w:p w14:paraId="10F7B178" w14:textId="77777777" w:rsidR="0003451F" w:rsidRDefault="0003451F">
      <w:pPr>
        <w:rPr>
          <w:highlight w:val="white"/>
        </w:rPr>
      </w:pPr>
    </w:p>
    <w:p w14:paraId="095FFA93" w14:textId="77777777" w:rsidR="0003451F" w:rsidRDefault="00C56D17">
      <w:pPr>
        <w:rPr>
          <w:highlight w:val="white"/>
        </w:rPr>
      </w:pPr>
      <w:hyperlink r:id="rId86">
        <w:r>
          <w:rPr>
            <w:color w:val="1155CC"/>
            <w:highlight w:val="white"/>
            <w:u w:val="single"/>
          </w:rPr>
          <w:t>https://www.seguetech.com/waterfall-vs-agile-methodology</w:t>
        </w:r>
      </w:hyperlink>
    </w:p>
    <w:p w14:paraId="421C92CC" w14:textId="77777777" w:rsidR="0003451F" w:rsidRDefault="0003451F">
      <w:pPr>
        <w:rPr>
          <w:highlight w:val="white"/>
        </w:rPr>
      </w:pPr>
    </w:p>
    <w:p w14:paraId="5D387B31" w14:textId="77777777" w:rsidR="0003451F" w:rsidRDefault="0003451F">
      <w:pPr>
        <w:rPr>
          <w:highlight w:val="white"/>
        </w:rPr>
      </w:pPr>
    </w:p>
    <w:p w14:paraId="5ADAF3E5" w14:textId="77777777" w:rsidR="0003451F" w:rsidRDefault="00C56D17">
      <w:pPr>
        <w:rPr>
          <w:b/>
          <w:sz w:val="24"/>
          <w:szCs w:val="24"/>
        </w:rPr>
      </w:pPr>
      <w:r>
        <w:rPr>
          <w:b/>
          <w:sz w:val="24"/>
          <w:szCs w:val="24"/>
        </w:rPr>
        <w:t>Scrum vs Kanban:</w:t>
      </w:r>
    </w:p>
    <w:p w14:paraId="1CCB8404" w14:textId="77777777" w:rsidR="0003451F" w:rsidRDefault="0003451F">
      <w:pPr>
        <w:rPr>
          <w:b/>
          <w:sz w:val="24"/>
          <w:szCs w:val="24"/>
        </w:rPr>
      </w:pPr>
    </w:p>
    <w:p w14:paraId="46944F8A" w14:textId="77777777" w:rsidR="0003451F" w:rsidRDefault="00C56D17">
      <w:pPr>
        <w:rPr>
          <w:highlight w:val="white"/>
        </w:rPr>
      </w:pPr>
      <w:r>
        <w:rPr>
          <w:highlight w:val="white"/>
        </w:rPr>
        <w:t xml:space="preserve">Basically, </w:t>
      </w:r>
      <w:r>
        <w:rPr>
          <w:b/>
          <w:color w:val="FF6600"/>
          <w:highlight w:val="white"/>
        </w:rPr>
        <w:t>Kanban</w:t>
      </w:r>
      <w:r>
        <w:rPr>
          <w:highlight w:val="white"/>
        </w:rPr>
        <w:t xml:space="preserve"> can be applied to visualize and improve the flow of work, regardless of the methodology being used to do the work. </w:t>
      </w:r>
      <w:r>
        <w:rPr>
          <w:b/>
          <w:color w:val="FF6600"/>
          <w:highlight w:val="white"/>
        </w:rPr>
        <w:t>Scrum</w:t>
      </w:r>
      <w:r>
        <w:rPr>
          <w:highlight w:val="white"/>
        </w:rPr>
        <w:t xml:space="preserve"> is an iterative, incremental work method that provides a highly prescriptive way in which work gets completed. </w:t>
      </w:r>
      <w:r>
        <w:rPr>
          <w:b/>
          <w:color w:val="FF6600"/>
          <w:highlight w:val="white"/>
        </w:rPr>
        <w:t>Scrum</w:t>
      </w:r>
      <w:r>
        <w:rPr>
          <w:highlight w:val="white"/>
        </w:rPr>
        <w:t xml:space="preserve"> teams have defined processes, roles, ceremonies and artifacts.</w:t>
      </w:r>
    </w:p>
    <w:p w14:paraId="42BC42EA" w14:textId="77777777" w:rsidR="0003451F" w:rsidRDefault="0003451F">
      <w:pPr>
        <w:rPr>
          <w:highlight w:val="white"/>
        </w:rPr>
      </w:pPr>
    </w:p>
    <w:p w14:paraId="4B5FE66C" w14:textId="77777777" w:rsidR="0003451F" w:rsidRDefault="0003451F">
      <w:pPr>
        <w:rPr>
          <w:highlight w:val="white"/>
        </w:rPr>
      </w:pPr>
    </w:p>
    <w:p w14:paraId="391787CA" w14:textId="77777777" w:rsidR="0003451F" w:rsidRDefault="00C56D17">
      <w:pPr>
        <w:rPr>
          <w:highlight w:val="white"/>
        </w:rPr>
      </w:pPr>
      <w:r>
        <w:rPr>
          <w:b/>
          <w:highlight w:val="white"/>
        </w:rPr>
        <w:t xml:space="preserve">Useful links: </w:t>
      </w:r>
      <w:hyperlink r:id="rId87">
        <w:r>
          <w:rPr>
            <w:color w:val="1155CC"/>
            <w:highlight w:val="white"/>
            <w:u w:val="single"/>
          </w:rPr>
          <w:t>https://www.planview.com/resources/guide/introduction-to-kanban/kanban-vs-scrum</w:t>
        </w:r>
      </w:hyperlink>
    </w:p>
    <w:p w14:paraId="56C11FF5" w14:textId="77777777" w:rsidR="0003451F" w:rsidRDefault="0003451F">
      <w:pPr>
        <w:rPr>
          <w:highlight w:val="white"/>
        </w:rPr>
      </w:pPr>
    </w:p>
    <w:p w14:paraId="49F3D019" w14:textId="77777777" w:rsidR="0003451F" w:rsidRDefault="00C56D17">
      <w:pPr>
        <w:rPr>
          <w:highlight w:val="white"/>
        </w:rPr>
      </w:pPr>
      <w:hyperlink r:id="rId88">
        <w:r>
          <w:rPr>
            <w:color w:val="1155CC"/>
            <w:highlight w:val="white"/>
            <w:u w:val="single"/>
          </w:rPr>
          <w:t>https://www.guru99.com/scrum-vs-kanban.html</w:t>
        </w:r>
      </w:hyperlink>
    </w:p>
    <w:p w14:paraId="29831D9C" w14:textId="77777777" w:rsidR="0003451F" w:rsidRDefault="0003451F">
      <w:pPr>
        <w:rPr>
          <w:highlight w:val="white"/>
        </w:rPr>
      </w:pPr>
    </w:p>
    <w:p w14:paraId="2613AAF0" w14:textId="77777777" w:rsidR="0003451F" w:rsidRDefault="00C56D17">
      <w:pPr>
        <w:rPr>
          <w:highlight w:val="white"/>
        </w:rPr>
      </w:pPr>
      <w:hyperlink r:id="rId89">
        <w:r>
          <w:rPr>
            <w:color w:val="1155CC"/>
            <w:highlight w:val="white"/>
            <w:u w:val="single"/>
          </w:rPr>
          <w:t>https://www.atlassian.com/agile/kanban/kanban-vs-scrum</w:t>
        </w:r>
      </w:hyperlink>
    </w:p>
    <w:p w14:paraId="5B9174AE" w14:textId="77777777" w:rsidR="0003451F" w:rsidRDefault="0003451F">
      <w:pPr>
        <w:rPr>
          <w:highlight w:val="white"/>
        </w:rPr>
      </w:pPr>
    </w:p>
    <w:p w14:paraId="76361997" w14:textId="77777777" w:rsidR="0003451F" w:rsidRDefault="0003451F">
      <w:pPr>
        <w:rPr>
          <w:b/>
          <w:sz w:val="24"/>
          <w:szCs w:val="24"/>
        </w:rPr>
      </w:pPr>
    </w:p>
    <w:p w14:paraId="1480A2A8" w14:textId="77777777" w:rsidR="0003451F" w:rsidRDefault="00C56D17">
      <w:pPr>
        <w:rPr>
          <w:b/>
          <w:color w:val="FF6600"/>
        </w:rPr>
      </w:pPr>
      <w:r>
        <w:rPr>
          <w:b/>
          <w:color w:val="FF6600"/>
        </w:rPr>
        <w:t xml:space="preserve">Task: Prepare a document in which you are going to enlist that in which kind of projects, it is best to use Agile and in which it is a better approach to use Waterfall. </w:t>
      </w:r>
    </w:p>
    <w:p w14:paraId="25ECB09E" w14:textId="77777777" w:rsidR="0003451F" w:rsidRDefault="0003451F">
      <w:pPr>
        <w:rPr>
          <w:b/>
          <w:color w:val="FF6600"/>
        </w:rPr>
      </w:pPr>
    </w:p>
    <w:p w14:paraId="04406FF9" w14:textId="77777777" w:rsidR="0003451F" w:rsidRDefault="00C56D17">
      <w:pPr>
        <w:rPr>
          <w:b/>
          <w:sz w:val="24"/>
          <w:szCs w:val="24"/>
        </w:rPr>
      </w:pPr>
      <w:r>
        <w:rPr>
          <w:b/>
          <w:color w:val="FF6600"/>
        </w:rPr>
        <w:lastRenderedPageBreak/>
        <w:t>Also, enlist the appropriate usage of Scrum or Kanban in different projects according to their needs.</w:t>
      </w:r>
      <w:r>
        <w:rPr>
          <w:b/>
          <w:sz w:val="24"/>
          <w:szCs w:val="24"/>
        </w:rPr>
        <w:t xml:space="preserve"> </w:t>
      </w:r>
    </w:p>
    <w:p w14:paraId="37145D61" w14:textId="77777777" w:rsidR="0003451F" w:rsidRDefault="0003451F">
      <w:pPr>
        <w:rPr>
          <w:b/>
          <w:sz w:val="24"/>
          <w:szCs w:val="24"/>
        </w:rPr>
      </w:pPr>
    </w:p>
    <w:p w14:paraId="234F1560" w14:textId="77777777" w:rsidR="0003451F" w:rsidRDefault="0003451F">
      <w:pPr>
        <w:rPr>
          <w:b/>
          <w:sz w:val="24"/>
          <w:szCs w:val="24"/>
        </w:rPr>
      </w:pPr>
    </w:p>
    <w:p w14:paraId="2BF3D420" w14:textId="77777777" w:rsidR="0003451F" w:rsidRDefault="00C56D17">
      <w:pPr>
        <w:rPr>
          <w:b/>
          <w:sz w:val="24"/>
          <w:szCs w:val="24"/>
        </w:rPr>
      </w:pPr>
      <w:r>
        <w:rPr>
          <w:b/>
          <w:sz w:val="24"/>
          <w:szCs w:val="24"/>
        </w:rPr>
        <w:t>Feature/Functional Documentation:</w:t>
      </w:r>
    </w:p>
    <w:p w14:paraId="441D97B5" w14:textId="77777777" w:rsidR="0003451F" w:rsidRDefault="0003451F">
      <w:pPr>
        <w:rPr>
          <w:b/>
          <w:sz w:val="24"/>
          <w:szCs w:val="24"/>
        </w:rPr>
      </w:pPr>
    </w:p>
    <w:p w14:paraId="3E51CA8E" w14:textId="77777777" w:rsidR="0003451F" w:rsidRDefault="00C56D17">
      <w:pPr>
        <w:rPr>
          <w:highlight w:val="white"/>
        </w:rPr>
      </w:pPr>
      <w:r>
        <w:rPr>
          <w:highlight w:val="white"/>
        </w:rPr>
        <w:t xml:space="preserve">A </w:t>
      </w:r>
      <w:r>
        <w:rPr>
          <w:b/>
          <w:color w:val="FF6600"/>
          <w:highlight w:val="white"/>
        </w:rPr>
        <w:t>functional specification</w:t>
      </w:r>
      <w:r>
        <w:rPr>
          <w:highlight w:val="white"/>
        </w:rPr>
        <w:t xml:space="preserve"> is a formal document used to describe a product's intended capabilities, appearance, and interactions with users in detail for software developers. The </w:t>
      </w:r>
      <w:r>
        <w:rPr>
          <w:b/>
          <w:color w:val="FF6600"/>
          <w:highlight w:val="white"/>
        </w:rPr>
        <w:t>functional specification</w:t>
      </w:r>
      <w:r>
        <w:rPr>
          <w:highlight w:val="white"/>
        </w:rPr>
        <w:t xml:space="preserve"> is a kind of guideline and continuing reference point as the developers write the programming code.</w:t>
      </w:r>
    </w:p>
    <w:p w14:paraId="62D46E38" w14:textId="77777777" w:rsidR="0003451F" w:rsidRDefault="0003451F">
      <w:pPr>
        <w:rPr>
          <w:highlight w:val="white"/>
        </w:rPr>
      </w:pPr>
    </w:p>
    <w:p w14:paraId="0A9542DF" w14:textId="77777777" w:rsidR="0003451F" w:rsidRDefault="00C56D17">
      <w:pPr>
        <w:rPr>
          <w:rFonts w:ascii="Roboto" w:eastAsia="Roboto" w:hAnsi="Roboto" w:cs="Roboto"/>
          <w:color w:val="4D5156"/>
          <w:sz w:val="21"/>
          <w:szCs w:val="21"/>
          <w:highlight w:val="white"/>
        </w:rPr>
      </w:pPr>
      <w:r>
        <w:rPr>
          <w:highlight w:val="white"/>
        </w:rPr>
        <w:t xml:space="preserve">A </w:t>
      </w:r>
      <w:r>
        <w:rPr>
          <w:b/>
          <w:color w:val="FF6600"/>
          <w:highlight w:val="white"/>
        </w:rPr>
        <w:t>functional specification</w:t>
      </w:r>
      <w:r>
        <w:rPr>
          <w:highlight w:val="white"/>
        </w:rPr>
        <w:t xml:space="preserve"> in systems engineering and software development is a document that specifies the functions that a system or component must perform. The documentation typically describes what is needed by the system user as well as requested properties of inputs and outputs.</w:t>
      </w:r>
      <w:r>
        <w:rPr>
          <w:rFonts w:ascii="Roboto" w:eastAsia="Roboto" w:hAnsi="Roboto" w:cs="Roboto"/>
          <w:color w:val="4D5156"/>
          <w:sz w:val="21"/>
          <w:szCs w:val="21"/>
          <w:highlight w:val="white"/>
        </w:rPr>
        <w:t xml:space="preserve"> </w:t>
      </w:r>
    </w:p>
    <w:p w14:paraId="1B332767" w14:textId="77777777" w:rsidR="0003451F" w:rsidRDefault="0003451F">
      <w:pPr>
        <w:rPr>
          <w:rFonts w:ascii="Roboto" w:eastAsia="Roboto" w:hAnsi="Roboto" w:cs="Roboto"/>
          <w:color w:val="4D5156"/>
          <w:sz w:val="21"/>
          <w:szCs w:val="21"/>
          <w:highlight w:val="white"/>
        </w:rPr>
      </w:pPr>
    </w:p>
    <w:p w14:paraId="147B4B59" w14:textId="77777777" w:rsidR="0003451F" w:rsidRDefault="00C56D17">
      <w:pPr>
        <w:rPr>
          <w:highlight w:val="white"/>
        </w:rPr>
      </w:pPr>
      <w:r>
        <w:rPr>
          <w:b/>
          <w:highlight w:val="white"/>
        </w:rPr>
        <w:t xml:space="preserve">Useful links: </w:t>
      </w:r>
      <w:hyperlink r:id="rId90">
        <w:r>
          <w:rPr>
            <w:color w:val="1155CC"/>
            <w:highlight w:val="white"/>
            <w:u w:val="single"/>
          </w:rPr>
          <w:t>https://searchsoftwarequality.techtarget.com/definition/functional-specification</w:t>
        </w:r>
      </w:hyperlink>
    </w:p>
    <w:p w14:paraId="59066042" w14:textId="77777777" w:rsidR="0003451F" w:rsidRDefault="0003451F">
      <w:pPr>
        <w:rPr>
          <w:highlight w:val="white"/>
        </w:rPr>
      </w:pPr>
    </w:p>
    <w:p w14:paraId="64A7B664" w14:textId="77777777" w:rsidR="0003451F" w:rsidRDefault="00C56D17">
      <w:pPr>
        <w:rPr>
          <w:highlight w:val="white"/>
        </w:rPr>
      </w:pPr>
      <w:hyperlink r:id="rId91">
        <w:r>
          <w:rPr>
            <w:color w:val="1155CC"/>
            <w:highlight w:val="white"/>
            <w:u w:val="single"/>
          </w:rPr>
          <w:t>https://www.justinmind.com/blog/functional-specification-documentation-quick-guide-to-making-your-own/</w:t>
        </w:r>
      </w:hyperlink>
    </w:p>
    <w:p w14:paraId="110D022F" w14:textId="77777777" w:rsidR="0003451F" w:rsidRDefault="0003451F">
      <w:pPr>
        <w:rPr>
          <w:highlight w:val="white"/>
        </w:rPr>
      </w:pPr>
    </w:p>
    <w:p w14:paraId="3B196F1C" w14:textId="77777777" w:rsidR="0003451F" w:rsidRDefault="00C56D17">
      <w:pPr>
        <w:rPr>
          <w:highlight w:val="white"/>
        </w:rPr>
      </w:pPr>
      <w:hyperlink r:id="rId92">
        <w:r>
          <w:rPr>
            <w:color w:val="1155CC"/>
            <w:highlight w:val="white"/>
            <w:u w:val="single"/>
          </w:rPr>
          <w:t>https://medium.com/@essentialdesign/what-is-a-functional-specification-document-fe97dc2084f5</w:t>
        </w:r>
      </w:hyperlink>
    </w:p>
    <w:p w14:paraId="59C85B30" w14:textId="77777777" w:rsidR="0003451F" w:rsidRDefault="0003451F">
      <w:pPr>
        <w:rPr>
          <w:highlight w:val="white"/>
        </w:rPr>
      </w:pPr>
    </w:p>
    <w:p w14:paraId="765F2E5B" w14:textId="77777777" w:rsidR="0003451F" w:rsidRDefault="0003451F">
      <w:pPr>
        <w:rPr>
          <w:highlight w:val="white"/>
        </w:rPr>
      </w:pPr>
    </w:p>
    <w:p w14:paraId="3C8244CE" w14:textId="77777777" w:rsidR="0003451F" w:rsidRDefault="00C56D17">
      <w:pPr>
        <w:rPr>
          <w:b/>
          <w:sz w:val="24"/>
          <w:szCs w:val="24"/>
        </w:rPr>
      </w:pPr>
      <w:r>
        <w:rPr>
          <w:b/>
          <w:sz w:val="24"/>
          <w:szCs w:val="24"/>
        </w:rPr>
        <w:t>Documentation Tools/Platforms - Confluence by JIRA/Google Docs:</w:t>
      </w:r>
    </w:p>
    <w:p w14:paraId="6C967477" w14:textId="77777777" w:rsidR="0003451F" w:rsidRDefault="0003451F">
      <w:pPr>
        <w:rPr>
          <w:b/>
          <w:sz w:val="24"/>
          <w:szCs w:val="24"/>
        </w:rPr>
      </w:pPr>
    </w:p>
    <w:p w14:paraId="62FEED11" w14:textId="77777777" w:rsidR="0003451F" w:rsidRDefault="00C56D17">
      <w:pPr>
        <w:rPr>
          <w:b/>
          <w:color w:val="FF6600"/>
          <w:sz w:val="24"/>
          <w:szCs w:val="24"/>
        </w:rPr>
      </w:pPr>
      <w:r>
        <w:rPr>
          <w:b/>
          <w:color w:val="FF6600"/>
          <w:sz w:val="24"/>
          <w:szCs w:val="24"/>
        </w:rPr>
        <w:t>Confluence by JIRA:</w:t>
      </w:r>
    </w:p>
    <w:p w14:paraId="68D99E7C" w14:textId="77777777" w:rsidR="0003451F" w:rsidRDefault="0003451F">
      <w:pPr>
        <w:rPr>
          <w:b/>
          <w:color w:val="FF6600"/>
          <w:sz w:val="24"/>
          <w:szCs w:val="24"/>
        </w:rPr>
      </w:pPr>
    </w:p>
    <w:p w14:paraId="7FA1D7CE" w14:textId="77777777" w:rsidR="0003451F" w:rsidRDefault="00C56D17">
      <w:r>
        <w:rPr>
          <w:b/>
        </w:rPr>
        <w:t xml:space="preserve">Useful links: </w:t>
      </w:r>
      <w:hyperlink r:id="rId93">
        <w:r>
          <w:rPr>
            <w:color w:val="1155CC"/>
            <w:u w:val="single"/>
          </w:rPr>
          <w:t>https://www.youtube.com/watch?v=sQD9HUvFjSo</w:t>
        </w:r>
      </w:hyperlink>
    </w:p>
    <w:p w14:paraId="7EE0F517" w14:textId="77777777" w:rsidR="0003451F" w:rsidRDefault="0003451F"/>
    <w:p w14:paraId="17276BEB" w14:textId="77777777" w:rsidR="0003451F" w:rsidRDefault="0003451F"/>
    <w:p w14:paraId="5E63D3E3" w14:textId="77777777" w:rsidR="0003451F" w:rsidRDefault="00C56D17">
      <w:r>
        <w:rPr>
          <w:b/>
          <w:color w:val="FF6600"/>
        </w:rPr>
        <w:t>Task: Watch Confluence’s tutorials in detail and try to achieve the same functionality somehow, by using Google Docs in your drive.</w:t>
      </w:r>
      <w:r>
        <w:t xml:space="preserve"> </w:t>
      </w:r>
    </w:p>
    <w:p w14:paraId="36C48A2D" w14:textId="77777777" w:rsidR="0003451F" w:rsidRDefault="0003451F"/>
    <w:p w14:paraId="2CF5AA9A" w14:textId="77777777" w:rsidR="0003451F" w:rsidRDefault="0003451F">
      <w:pPr>
        <w:rPr>
          <w:b/>
          <w:sz w:val="24"/>
          <w:szCs w:val="24"/>
        </w:rPr>
      </w:pPr>
    </w:p>
    <w:p w14:paraId="679EB002" w14:textId="77777777" w:rsidR="0003451F" w:rsidRDefault="00C56D17">
      <w:pPr>
        <w:rPr>
          <w:b/>
          <w:sz w:val="24"/>
          <w:szCs w:val="24"/>
        </w:rPr>
      </w:pPr>
      <w:r>
        <w:rPr>
          <w:b/>
          <w:sz w:val="24"/>
          <w:szCs w:val="24"/>
        </w:rPr>
        <w:t>Creating/Maintaining Test Sheets:</w:t>
      </w:r>
    </w:p>
    <w:p w14:paraId="4DD3234E" w14:textId="77777777" w:rsidR="0003451F" w:rsidRDefault="0003451F">
      <w:pPr>
        <w:rPr>
          <w:b/>
          <w:sz w:val="24"/>
          <w:szCs w:val="24"/>
        </w:rPr>
      </w:pPr>
    </w:p>
    <w:p w14:paraId="37FE345D" w14:textId="77777777" w:rsidR="0003451F" w:rsidRDefault="00C56D17">
      <w:pPr>
        <w:rPr>
          <w:color w:val="FF6600"/>
        </w:rPr>
      </w:pPr>
      <w:r>
        <w:rPr>
          <w:b/>
          <w:color w:val="FF6600"/>
          <w:sz w:val="24"/>
          <w:szCs w:val="24"/>
        </w:rPr>
        <w:t xml:space="preserve">Task: </w:t>
      </w:r>
      <w:r>
        <w:rPr>
          <w:color w:val="FF6600"/>
        </w:rPr>
        <w:t xml:space="preserve">Based on your current learning, create the following </w:t>
      </w:r>
      <w:r>
        <w:rPr>
          <w:b/>
          <w:color w:val="FF6600"/>
        </w:rPr>
        <w:t>test cases sheets</w:t>
      </w:r>
      <w:r>
        <w:rPr>
          <w:color w:val="FF6600"/>
        </w:rPr>
        <w:t>:</w:t>
      </w:r>
    </w:p>
    <w:p w14:paraId="2E2BA323" w14:textId="77777777" w:rsidR="0003451F" w:rsidRDefault="0003451F">
      <w:pPr>
        <w:rPr>
          <w:color w:val="FF6600"/>
        </w:rPr>
      </w:pPr>
    </w:p>
    <w:p w14:paraId="5B1E36E7" w14:textId="77777777" w:rsidR="0003451F" w:rsidRDefault="00C56D17">
      <w:pPr>
        <w:numPr>
          <w:ilvl w:val="0"/>
          <w:numId w:val="18"/>
        </w:numPr>
        <w:rPr>
          <w:color w:val="FF6600"/>
        </w:rPr>
      </w:pPr>
      <w:r>
        <w:rPr>
          <w:color w:val="FF6600"/>
        </w:rPr>
        <w:t>Smoke Test Sheet</w:t>
      </w:r>
    </w:p>
    <w:p w14:paraId="312D16CF" w14:textId="77777777" w:rsidR="0003451F" w:rsidRDefault="00C56D17">
      <w:pPr>
        <w:numPr>
          <w:ilvl w:val="0"/>
          <w:numId w:val="18"/>
        </w:numPr>
        <w:rPr>
          <w:color w:val="FF6600"/>
        </w:rPr>
      </w:pPr>
      <w:r>
        <w:rPr>
          <w:color w:val="FF6600"/>
        </w:rPr>
        <w:t>Sanity Test Sheet</w:t>
      </w:r>
    </w:p>
    <w:p w14:paraId="29D0C357" w14:textId="77777777" w:rsidR="0003451F" w:rsidRDefault="00C56D17">
      <w:pPr>
        <w:numPr>
          <w:ilvl w:val="0"/>
          <w:numId w:val="18"/>
        </w:numPr>
        <w:rPr>
          <w:color w:val="FF6600"/>
        </w:rPr>
      </w:pPr>
      <w:r>
        <w:rPr>
          <w:color w:val="FF6600"/>
        </w:rPr>
        <w:t>Regression Test Sheet</w:t>
      </w:r>
    </w:p>
    <w:p w14:paraId="48E2A6AA" w14:textId="77777777" w:rsidR="0003451F" w:rsidRDefault="0003451F">
      <w:pPr>
        <w:rPr>
          <w:color w:val="FF6600"/>
        </w:rPr>
      </w:pPr>
    </w:p>
    <w:p w14:paraId="3A209B3B" w14:textId="77777777" w:rsidR="0003451F" w:rsidRDefault="0003451F">
      <w:pPr>
        <w:rPr>
          <w:b/>
        </w:rPr>
      </w:pPr>
    </w:p>
    <w:p w14:paraId="0FEFE740" w14:textId="77777777" w:rsidR="0003451F" w:rsidRDefault="00C56D17">
      <w:pPr>
        <w:rPr>
          <w:b/>
        </w:rPr>
      </w:pPr>
      <w:r>
        <w:rPr>
          <w:b/>
        </w:rPr>
        <w:t xml:space="preserve">Practice Sites: </w:t>
      </w:r>
    </w:p>
    <w:p w14:paraId="01873A4D" w14:textId="77777777" w:rsidR="0003451F" w:rsidRDefault="0003451F">
      <w:pPr>
        <w:rPr>
          <w:b/>
          <w:color w:val="FF6600"/>
        </w:rPr>
      </w:pPr>
    </w:p>
    <w:p w14:paraId="3BD44A5B" w14:textId="77777777" w:rsidR="0003451F" w:rsidRDefault="00C56D17">
      <w:hyperlink r:id="rId94">
        <w:r>
          <w:t>http://phptravels.com/demo</w:t>
        </w:r>
      </w:hyperlink>
    </w:p>
    <w:p w14:paraId="5A35493E" w14:textId="77777777" w:rsidR="0003451F" w:rsidRDefault="00C56D17">
      <w:pPr>
        <w:shd w:val="clear" w:color="auto" w:fill="FFFFFF"/>
      </w:pPr>
      <w:hyperlink r:id="rId95">
        <w:r>
          <w:t>http://thedemosite.co.uk</w:t>
        </w:r>
      </w:hyperlink>
    </w:p>
    <w:p w14:paraId="4947C011" w14:textId="77777777" w:rsidR="0003451F" w:rsidRDefault="00C56D17">
      <w:pPr>
        <w:shd w:val="clear" w:color="auto" w:fill="FFFFFF"/>
      </w:pPr>
      <w:hyperlink r:id="rId96">
        <w:r>
          <w:t>http://newtours.demoaut.com</w:t>
        </w:r>
      </w:hyperlink>
    </w:p>
    <w:p w14:paraId="60A01F45" w14:textId="77777777" w:rsidR="0003451F" w:rsidRDefault="00C56D17">
      <w:pPr>
        <w:shd w:val="clear" w:color="auto" w:fill="FFFFFF"/>
      </w:pPr>
      <w:hyperlink r:id="rId97">
        <w:r>
          <w:t>http://www.way2automation.com/demo.html</w:t>
        </w:r>
      </w:hyperlink>
    </w:p>
    <w:p w14:paraId="79DC84C3" w14:textId="77777777" w:rsidR="0003451F" w:rsidRDefault="00C56D17">
      <w:pPr>
        <w:shd w:val="clear" w:color="auto" w:fill="FFFFFF"/>
      </w:pPr>
      <w:hyperlink r:id="rId98">
        <w:r>
          <w:t>http://automationpractice.com/index.php</w:t>
        </w:r>
      </w:hyperlink>
    </w:p>
    <w:p w14:paraId="1BDE1FDB" w14:textId="77777777" w:rsidR="0003451F" w:rsidRDefault="00C56D17">
      <w:pPr>
        <w:shd w:val="clear" w:color="auto" w:fill="FFFFFF"/>
      </w:pPr>
      <w:hyperlink r:id="rId99">
        <w:r>
          <w:t>http://demoqa.com</w:t>
        </w:r>
      </w:hyperlink>
    </w:p>
    <w:p w14:paraId="3378E781" w14:textId="77777777" w:rsidR="0003451F" w:rsidRDefault="0003451F">
      <w:pPr>
        <w:rPr>
          <w:b/>
          <w:color w:val="FF6600"/>
        </w:rPr>
      </w:pPr>
    </w:p>
    <w:p w14:paraId="40561CA0" w14:textId="77777777" w:rsidR="0003451F" w:rsidRDefault="00C56D17">
      <w:pPr>
        <w:rPr>
          <w:b/>
          <w:color w:val="FF6600"/>
        </w:rPr>
      </w:pPr>
      <w:r>
        <w:rPr>
          <w:b/>
          <w:color w:val="FF6600"/>
        </w:rPr>
        <w:t>Task: Explore the above given sample sites and prepare Smoke, Sanity and Regression test sheets in your Google drive accordingly. Don’t forget to PRIORITIZE the modules.</w:t>
      </w:r>
    </w:p>
    <w:p w14:paraId="4294FB05" w14:textId="77777777" w:rsidR="0003451F" w:rsidRDefault="0003451F">
      <w:pPr>
        <w:rPr>
          <w:b/>
          <w:color w:val="FF6600"/>
        </w:rPr>
      </w:pPr>
    </w:p>
    <w:p w14:paraId="686EC0F0" w14:textId="77777777" w:rsidR="0003451F" w:rsidRDefault="00C56D17">
      <w:pPr>
        <w:rPr>
          <w:b/>
          <w:color w:val="FF6600"/>
        </w:rPr>
      </w:pPr>
      <w:r>
        <w:rPr>
          <w:b/>
          <w:color w:val="FF6600"/>
        </w:rPr>
        <w:t xml:space="preserve">Take any one of the above given sample sites under observation while creating the test sheets. You can also use multiple sites to create separate test sheets. </w:t>
      </w:r>
    </w:p>
    <w:p w14:paraId="7BEC9405" w14:textId="77777777" w:rsidR="0003451F" w:rsidRDefault="0003451F">
      <w:pPr>
        <w:rPr>
          <w:b/>
          <w:color w:val="FF6600"/>
        </w:rPr>
      </w:pPr>
    </w:p>
    <w:p w14:paraId="3DF7860B" w14:textId="77777777" w:rsidR="0003451F" w:rsidRDefault="0003451F">
      <w:pPr>
        <w:rPr>
          <w:b/>
          <w:sz w:val="24"/>
          <w:szCs w:val="24"/>
        </w:rPr>
      </w:pPr>
    </w:p>
    <w:p w14:paraId="5BDE2225" w14:textId="77777777" w:rsidR="0003451F" w:rsidRDefault="00C56D17">
      <w:pPr>
        <w:rPr>
          <w:b/>
          <w:sz w:val="24"/>
          <w:szCs w:val="24"/>
        </w:rPr>
      </w:pPr>
      <w:r>
        <w:rPr>
          <w:b/>
          <w:sz w:val="24"/>
          <w:szCs w:val="24"/>
        </w:rPr>
        <w:t>Effective Client Communication:</w:t>
      </w:r>
    </w:p>
    <w:p w14:paraId="73D0D096" w14:textId="77777777" w:rsidR="0003451F" w:rsidRDefault="0003451F">
      <w:pPr>
        <w:rPr>
          <w:b/>
          <w:sz w:val="24"/>
          <w:szCs w:val="24"/>
        </w:rPr>
      </w:pPr>
    </w:p>
    <w:p w14:paraId="2CDF00F5" w14:textId="77777777" w:rsidR="0003451F" w:rsidRDefault="00C56D17">
      <w:r>
        <w:rPr>
          <w:b/>
          <w:color w:val="FF6600"/>
        </w:rPr>
        <w:t>Effective Client Communication</w:t>
      </w:r>
      <w:r>
        <w:t xml:space="preserve"> is the way to win the client satisfaction that is one of the most important aspects of an </w:t>
      </w:r>
      <w:r>
        <w:rPr>
          <w:b/>
          <w:color w:val="FF6600"/>
        </w:rPr>
        <w:t>SQA Engineer’s</w:t>
      </w:r>
      <w:r>
        <w:t xml:space="preserve"> day to day life. Smart communication skills can make your day and win the client’s trust on your work giving your morale a real boost. This can really help and motivate you to be involved more passionately in your daily testing tasks.</w:t>
      </w:r>
    </w:p>
    <w:p w14:paraId="0234713A" w14:textId="77777777" w:rsidR="0003451F" w:rsidRDefault="0003451F"/>
    <w:p w14:paraId="30E876B8" w14:textId="77777777" w:rsidR="0003451F" w:rsidRDefault="00C56D17">
      <w:r>
        <w:t xml:space="preserve">Explore the links given below or read some of the blogs online and note down your findings in a document. </w:t>
      </w:r>
    </w:p>
    <w:p w14:paraId="611F309C" w14:textId="77777777" w:rsidR="0003451F" w:rsidRDefault="0003451F"/>
    <w:p w14:paraId="0498B142" w14:textId="77777777" w:rsidR="0003451F" w:rsidRDefault="00C56D17">
      <w:r>
        <w:t xml:space="preserve">You will then be questioned during the evaluation meeting what were your findings on </w:t>
      </w:r>
      <w:r>
        <w:rPr>
          <w:b/>
          <w:color w:val="FF6600"/>
        </w:rPr>
        <w:t>Effective Client Communication</w:t>
      </w:r>
      <w:r>
        <w:t xml:space="preserve">. </w:t>
      </w:r>
    </w:p>
    <w:p w14:paraId="70D4E99F" w14:textId="77777777" w:rsidR="0003451F" w:rsidRDefault="0003451F">
      <w:pPr>
        <w:rPr>
          <w:b/>
          <w:sz w:val="24"/>
          <w:szCs w:val="24"/>
        </w:rPr>
      </w:pPr>
    </w:p>
    <w:p w14:paraId="33135EE4" w14:textId="77777777" w:rsidR="0003451F" w:rsidRDefault="0003451F">
      <w:pPr>
        <w:rPr>
          <w:b/>
          <w:sz w:val="24"/>
          <w:szCs w:val="24"/>
        </w:rPr>
      </w:pPr>
    </w:p>
    <w:p w14:paraId="092C1A7C" w14:textId="77777777" w:rsidR="0003451F" w:rsidRDefault="00C56D17">
      <w:pPr>
        <w:rPr>
          <w:b/>
          <w:color w:val="FF6600"/>
        </w:rPr>
      </w:pPr>
      <w:r>
        <w:rPr>
          <w:b/>
          <w:color w:val="FF6600"/>
          <w:sz w:val="24"/>
          <w:szCs w:val="24"/>
        </w:rPr>
        <w:t xml:space="preserve">Task: </w:t>
      </w:r>
      <w:r>
        <w:rPr>
          <w:b/>
          <w:color w:val="FF6600"/>
        </w:rPr>
        <w:t xml:space="preserve">Prepare yourself for a client meeting considering all of the Effective Client Communication tips and tricks. You will be asked questions related to your findings on a few dummy modules that you have tested. </w:t>
      </w:r>
    </w:p>
    <w:p w14:paraId="7C00CFB9" w14:textId="77777777" w:rsidR="0003451F" w:rsidRDefault="0003451F">
      <w:pPr>
        <w:rPr>
          <w:b/>
          <w:color w:val="FF6600"/>
        </w:rPr>
      </w:pPr>
    </w:p>
    <w:p w14:paraId="462DF3C1" w14:textId="77777777" w:rsidR="0003451F" w:rsidRDefault="0003451F"/>
    <w:p w14:paraId="6BECFD37" w14:textId="77777777" w:rsidR="0003451F" w:rsidRDefault="00C56D17">
      <w:r>
        <w:rPr>
          <w:b/>
        </w:rPr>
        <w:t xml:space="preserve">Useful links: </w:t>
      </w:r>
      <w:commentRangeStart w:id="12"/>
      <w:r>
        <w:fldChar w:fldCharType="begin"/>
      </w:r>
      <w:r>
        <w:instrText xml:space="preserve"> HYPERLINK "https://www.successagency.com/di/effective-client-communication" \h </w:instrText>
      </w:r>
      <w:r>
        <w:fldChar w:fldCharType="separate"/>
      </w:r>
      <w:r>
        <w:rPr>
          <w:color w:val="1155CC"/>
          <w:u w:val="single"/>
        </w:rPr>
        <w:t>https://www.successagency.com/di/effective-client-communication</w:t>
      </w:r>
      <w:r>
        <w:rPr>
          <w:color w:val="1155CC"/>
          <w:u w:val="single"/>
        </w:rPr>
        <w:fldChar w:fldCharType="end"/>
      </w:r>
      <w:commentRangeEnd w:id="12"/>
      <w:r>
        <w:commentReference w:id="12"/>
      </w:r>
    </w:p>
    <w:p w14:paraId="7DBB1978" w14:textId="77777777" w:rsidR="0003451F" w:rsidRDefault="0003451F"/>
    <w:p w14:paraId="0DCCFF6B" w14:textId="77777777" w:rsidR="0003451F" w:rsidRDefault="00C56D17">
      <w:hyperlink r:id="rId102">
        <w:r>
          <w:rPr>
            <w:color w:val="1155CC"/>
            <w:u w:val="single"/>
          </w:rPr>
          <w:t>https://www.teamgantt.com/blog/client-communication-skills</w:t>
        </w:r>
      </w:hyperlink>
    </w:p>
    <w:p w14:paraId="0C6F51DD" w14:textId="77777777" w:rsidR="0003451F" w:rsidRDefault="0003451F"/>
    <w:p w14:paraId="25A44249" w14:textId="77777777" w:rsidR="0003451F" w:rsidRDefault="00C56D17">
      <w:hyperlink r:id="rId103">
        <w:r>
          <w:rPr>
            <w:color w:val="1155CC"/>
            <w:u w:val="single"/>
          </w:rPr>
          <w:t>https://www.stptax.com/five-strategies-client-communication</w:t>
        </w:r>
      </w:hyperlink>
    </w:p>
    <w:p w14:paraId="298FAA6F" w14:textId="77777777" w:rsidR="0003451F" w:rsidRDefault="0003451F"/>
    <w:p w14:paraId="078A3BD8" w14:textId="77777777" w:rsidR="0003451F" w:rsidRDefault="00C56D17">
      <w:hyperlink r:id="rId104">
        <w:r>
          <w:rPr>
            <w:color w:val="1155CC"/>
            <w:u w:val="single"/>
          </w:rPr>
          <w:t>https://www.stptax.com/five-strategies-client-communication</w:t>
        </w:r>
      </w:hyperlink>
    </w:p>
    <w:p w14:paraId="5D2686F0" w14:textId="77777777" w:rsidR="0003451F" w:rsidRDefault="0003451F">
      <w:pPr>
        <w:rPr>
          <w:b/>
          <w:sz w:val="24"/>
          <w:szCs w:val="24"/>
        </w:rPr>
      </w:pPr>
    </w:p>
    <w:p w14:paraId="2A138B3E" w14:textId="77777777" w:rsidR="0003451F" w:rsidRDefault="0003451F">
      <w:pPr>
        <w:rPr>
          <w:b/>
          <w:sz w:val="24"/>
          <w:szCs w:val="24"/>
        </w:rPr>
      </w:pPr>
    </w:p>
    <w:p w14:paraId="4AD18C22" w14:textId="77777777" w:rsidR="0003451F" w:rsidRDefault="00C56D17">
      <w:pPr>
        <w:rPr>
          <w:b/>
          <w:sz w:val="24"/>
          <w:szCs w:val="24"/>
        </w:rPr>
      </w:pPr>
      <w:r>
        <w:rPr>
          <w:b/>
          <w:sz w:val="24"/>
          <w:szCs w:val="24"/>
        </w:rPr>
        <w:t xml:space="preserve">Client Communication Tools: </w:t>
      </w:r>
    </w:p>
    <w:p w14:paraId="63F9E08C" w14:textId="77777777" w:rsidR="0003451F" w:rsidRDefault="00C56D17">
      <w:pPr>
        <w:rPr>
          <w:b/>
          <w:sz w:val="24"/>
          <w:szCs w:val="24"/>
        </w:rPr>
      </w:pPr>
      <w:r>
        <w:rPr>
          <w:b/>
          <w:sz w:val="24"/>
          <w:szCs w:val="24"/>
        </w:rPr>
        <w:tab/>
      </w:r>
      <w:r>
        <w:rPr>
          <w:b/>
          <w:sz w:val="24"/>
          <w:szCs w:val="24"/>
        </w:rPr>
        <w:tab/>
      </w:r>
    </w:p>
    <w:p w14:paraId="04283FCB" w14:textId="77777777" w:rsidR="0003451F" w:rsidRDefault="00C56D17">
      <w:pPr>
        <w:rPr>
          <w:b/>
          <w:color w:val="FF6600"/>
          <w:sz w:val="24"/>
          <w:szCs w:val="24"/>
        </w:rPr>
      </w:pPr>
      <w:r>
        <w:rPr>
          <w:b/>
          <w:color w:val="FF6600"/>
          <w:sz w:val="24"/>
          <w:szCs w:val="24"/>
        </w:rPr>
        <w:t xml:space="preserve">Slack: </w:t>
      </w:r>
    </w:p>
    <w:p w14:paraId="1723F590" w14:textId="77777777" w:rsidR="0003451F" w:rsidRDefault="0003451F">
      <w:pPr>
        <w:rPr>
          <w:b/>
          <w:color w:val="FF6600"/>
          <w:sz w:val="24"/>
          <w:szCs w:val="24"/>
        </w:rPr>
      </w:pPr>
    </w:p>
    <w:p w14:paraId="59904C3C" w14:textId="77777777" w:rsidR="0003451F" w:rsidRDefault="00C56D17">
      <w:r>
        <w:rPr>
          <w:b/>
          <w:color w:val="FF6600"/>
          <w:highlight w:val="white"/>
        </w:rPr>
        <w:t>Slack</w:t>
      </w:r>
      <w:r>
        <w:rPr>
          <w:color w:val="202124"/>
          <w:highlight w:val="white"/>
        </w:rPr>
        <w:t xml:space="preserve"> </w:t>
      </w:r>
      <w:r>
        <w:rPr>
          <w:highlight w:val="white"/>
        </w:rPr>
        <w:t>is basically a messaging app on steroids. It's meant for teams and workplaces and can be used across multiple devices and platforms, and is equipped with robust features that allow you to not only chat one-on-one with associates but also in groups.</w:t>
      </w:r>
    </w:p>
    <w:p w14:paraId="0FC9791C" w14:textId="77777777" w:rsidR="0003451F" w:rsidRDefault="0003451F"/>
    <w:sectPr w:rsidR="0003451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Khadija Zahid" w:date="2022-03-31T08:35:00Z" w:initials="">
    <w:p w14:paraId="75ED8B83" w14:textId="77777777" w:rsidR="005C73A9" w:rsidRDefault="005C73A9">
      <w:pPr>
        <w:widowControl w:val="0"/>
        <w:pBdr>
          <w:top w:val="nil"/>
          <w:left w:val="nil"/>
          <w:bottom w:val="nil"/>
          <w:right w:val="nil"/>
          <w:between w:val="nil"/>
        </w:pBdr>
        <w:spacing w:line="240" w:lineRule="auto"/>
        <w:rPr>
          <w:color w:val="000000"/>
        </w:rPr>
      </w:pPr>
      <w:r>
        <w:rPr>
          <w:color w:val="000000"/>
        </w:rPr>
        <w:t>Update Link:, redirects to pages that says that "Page not Found"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ED8B8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57454"/>
    <w:multiLevelType w:val="multilevel"/>
    <w:tmpl w:val="2B1EAB2A"/>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5A3F29"/>
    <w:multiLevelType w:val="multilevel"/>
    <w:tmpl w:val="6D0A7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C803A36"/>
    <w:multiLevelType w:val="multilevel"/>
    <w:tmpl w:val="D67A8FE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D452F79"/>
    <w:multiLevelType w:val="multilevel"/>
    <w:tmpl w:val="FA38E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8860887"/>
    <w:multiLevelType w:val="multilevel"/>
    <w:tmpl w:val="A5C040F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BB22F2E"/>
    <w:multiLevelType w:val="multilevel"/>
    <w:tmpl w:val="8C4C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0691A40"/>
    <w:multiLevelType w:val="multilevel"/>
    <w:tmpl w:val="A32A17C4"/>
    <w:lvl w:ilvl="0">
      <w:start w:val="1"/>
      <w:numFmt w:val="decimal"/>
      <w:lvlText w:val="%1."/>
      <w:lvlJc w:val="left"/>
      <w:pPr>
        <w:ind w:left="720" w:hanging="360"/>
      </w:pPr>
      <w:rPr>
        <w:rFonts w:ascii="Arial" w:eastAsia="Arial" w:hAnsi="Arial" w:cs="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2AEE24DC"/>
    <w:multiLevelType w:val="multilevel"/>
    <w:tmpl w:val="7E842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DA65656"/>
    <w:multiLevelType w:val="multilevel"/>
    <w:tmpl w:val="EAC07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0493797"/>
    <w:multiLevelType w:val="multilevel"/>
    <w:tmpl w:val="B0764B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541A385F"/>
    <w:multiLevelType w:val="multilevel"/>
    <w:tmpl w:val="B1161FBE"/>
    <w:lvl w:ilvl="0">
      <w:start w:val="1"/>
      <w:numFmt w:val="decimal"/>
      <w:lvlText w:val="%1."/>
      <w:lvlJc w:val="left"/>
      <w:pPr>
        <w:ind w:left="720" w:hanging="360"/>
      </w:pPr>
      <w:rPr>
        <w:rFonts w:ascii="Arial" w:eastAsia="Arial" w:hAnsi="Arial" w:cs="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nsid w:val="60934206"/>
    <w:multiLevelType w:val="multilevel"/>
    <w:tmpl w:val="56DA7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4F30778"/>
    <w:multiLevelType w:val="multilevel"/>
    <w:tmpl w:val="5C76B7C0"/>
    <w:lvl w:ilvl="0">
      <w:start w:val="1"/>
      <w:numFmt w:val="bullet"/>
      <w:lvlText w:val="●"/>
      <w:lvlJc w:val="left"/>
      <w:pPr>
        <w:ind w:left="720" w:hanging="360"/>
      </w:pPr>
      <w:rPr>
        <w:rFonts w:ascii="Arial" w:eastAsia="Arial" w:hAnsi="Arial" w:cs="Arial"/>
        <w:color w:val="40424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75C7164"/>
    <w:multiLevelType w:val="multilevel"/>
    <w:tmpl w:val="978C6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D592C7C"/>
    <w:multiLevelType w:val="multilevel"/>
    <w:tmpl w:val="A426E2B4"/>
    <w:lvl w:ilvl="0">
      <w:start w:val="1"/>
      <w:numFmt w:val="bullet"/>
      <w:lvlText w:val="●"/>
      <w:lvlJc w:val="left"/>
      <w:pPr>
        <w:ind w:left="720" w:hanging="360"/>
      </w:pPr>
      <w:rPr>
        <w:rFonts w:ascii="Arial" w:eastAsia="Arial" w:hAnsi="Arial" w:cs="Arial"/>
        <w:color w:val="40424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5AE6107"/>
    <w:multiLevelType w:val="multilevel"/>
    <w:tmpl w:val="4DF4F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C230F25"/>
    <w:multiLevelType w:val="multilevel"/>
    <w:tmpl w:val="4EAC8DCC"/>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C2C09FA"/>
    <w:multiLevelType w:val="multilevel"/>
    <w:tmpl w:val="F724DBCC"/>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3"/>
  </w:num>
  <w:num w:numId="3">
    <w:abstractNumId w:val="3"/>
  </w:num>
  <w:num w:numId="4">
    <w:abstractNumId w:val="5"/>
  </w:num>
  <w:num w:numId="5">
    <w:abstractNumId w:val="6"/>
  </w:num>
  <w:num w:numId="6">
    <w:abstractNumId w:val="16"/>
  </w:num>
  <w:num w:numId="7">
    <w:abstractNumId w:val="7"/>
  </w:num>
  <w:num w:numId="8">
    <w:abstractNumId w:val="0"/>
  </w:num>
  <w:num w:numId="9">
    <w:abstractNumId w:val="17"/>
  </w:num>
  <w:num w:numId="10">
    <w:abstractNumId w:val="11"/>
  </w:num>
  <w:num w:numId="11">
    <w:abstractNumId w:val="9"/>
  </w:num>
  <w:num w:numId="12">
    <w:abstractNumId w:val="10"/>
  </w:num>
  <w:num w:numId="13">
    <w:abstractNumId w:val="2"/>
  </w:num>
  <w:num w:numId="14">
    <w:abstractNumId w:val="4"/>
  </w:num>
  <w:num w:numId="15">
    <w:abstractNumId w:val="14"/>
  </w:num>
  <w:num w:numId="16">
    <w:abstractNumId w:val="12"/>
  </w:num>
  <w:num w:numId="17">
    <w:abstractNumId w:val="1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51F"/>
    <w:rsid w:val="0003451F"/>
    <w:rsid w:val="00476C8F"/>
    <w:rsid w:val="005C73A9"/>
    <w:rsid w:val="007124B3"/>
    <w:rsid w:val="00AF5D7A"/>
    <w:rsid w:val="00C56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2241A"/>
  <w15:docId w15:val="{E074F16F-B109-47EF-A581-8A782BB51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56D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D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oftwaretestingfundamentals.com/black-box-testing" TargetMode="External"/><Relationship Id="rId21" Type="http://schemas.openxmlformats.org/officeDocument/2006/relationships/hyperlink" Target="https://www.guru99.com/test-case-vs-test-scenario.html" TargetMode="External"/><Relationship Id="rId42" Type="http://schemas.openxmlformats.org/officeDocument/2006/relationships/hyperlink" Target="https://medium.com/technical-writing-is-easy/api-documentation-solutions-d3719af2780f" TargetMode="External"/><Relationship Id="rId47" Type="http://schemas.openxmlformats.org/officeDocument/2006/relationships/hyperlink" Target="https://www.softwaretestinghelp.com/what-is-performance-testing-load-testing-stress-testing" TargetMode="External"/><Relationship Id="rId63" Type="http://schemas.openxmlformats.org/officeDocument/2006/relationships/hyperlink" Target="https://portswigger.net/web-security/sql-injection" TargetMode="External"/><Relationship Id="rId68" Type="http://schemas.openxmlformats.org/officeDocument/2006/relationships/hyperlink" Target="https://www.cloudflare.com/en-gb/learning/security/glossary/what-is-penetration-testing" TargetMode="External"/><Relationship Id="rId84" Type="http://schemas.openxmlformats.org/officeDocument/2006/relationships/hyperlink" Target="https://www.browserstack.com/guide/tdd-vs-bdd-vs-atdd" TargetMode="External"/><Relationship Id="rId89" Type="http://schemas.openxmlformats.org/officeDocument/2006/relationships/hyperlink" Target="https://www.atlassian.com/agile/kanban/kanban-vs-scrum" TargetMode="External"/><Relationship Id="rId7" Type="http://schemas.openxmlformats.org/officeDocument/2006/relationships/hyperlink" Target="https://www.softwaretestingmaterial.com/sdlc-vs-stlc" TargetMode="External"/><Relationship Id="rId71" Type="http://schemas.openxmlformats.org/officeDocument/2006/relationships/hyperlink" Target="https://www.tutorialspoint.com/testrail/testrail_introduction.htm" TargetMode="External"/><Relationship Id="rId92" Type="http://schemas.openxmlformats.org/officeDocument/2006/relationships/hyperlink" Target="https://medium.com/@essentialdesign/what-is-a-functional-specification-document-fe97dc2084f5" TargetMode="External"/><Relationship Id="rId2" Type="http://schemas.openxmlformats.org/officeDocument/2006/relationships/styles" Target="styles.xml"/><Relationship Id="rId16" Type="http://schemas.openxmlformats.org/officeDocument/2006/relationships/hyperlink" Target="https://www.qualio.com/blog/quality-assurance-vs-quality-control" TargetMode="External"/><Relationship Id="rId29" Type="http://schemas.openxmlformats.org/officeDocument/2006/relationships/hyperlink" Target="https://www.softwaretestinghelp.com/white-box-testing-techniques-with-example" TargetMode="External"/><Relationship Id="rId11" Type="http://schemas.openxmlformats.org/officeDocument/2006/relationships/hyperlink" Target="https://www.guru99.com/functional-requirement-specification-example.html" TargetMode="External"/><Relationship Id="rId24" Type="http://schemas.openxmlformats.org/officeDocument/2006/relationships/image" Target="media/image5.png"/><Relationship Id="rId32" Type="http://schemas.openxmlformats.org/officeDocument/2006/relationships/hyperlink" Target="https://www.guru99.com/api-testing.html" TargetMode="External"/><Relationship Id="rId37" Type="http://schemas.openxmlformats.org/officeDocument/2006/relationships/hyperlink" Target="https://medium.com/aubergine-solutions/api-testing-using-postman-323670c89f6d" TargetMode="External"/><Relationship Id="rId40" Type="http://schemas.openxmlformats.org/officeDocument/2006/relationships/hyperlink" Target="https://www.postman.com/api-documentation-tool" TargetMode="External"/><Relationship Id="rId45" Type="http://schemas.openxmlformats.org/officeDocument/2006/relationships/hyperlink" Target="https://www.softwaretestinghelp.com/introduction-to-performance-testing-loadrunner-training-tutorial-part-1" TargetMode="External"/><Relationship Id="rId53" Type="http://schemas.openxmlformats.org/officeDocument/2006/relationships/hyperlink" Target="http://www.hotmail.com" TargetMode="External"/><Relationship Id="rId58" Type="http://schemas.openxmlformats.org/officeDocument/2006/relationships/hyperlink" Target="https://travis-ci.com" TargetMode="External"/><Relationship Id="rId66" Type="http://schemas.openxmlformats.org/officeDocument/2006/relationships/hyperlink" Target="https://www.imperva.com/learn/application-security/penetration-testing" TargetMode="External"/><Relationship Id="rId74" Type="http://schemas.openxmlformats.org/officeDocument/2006/relationships/hyperlink" Target="https://www.qmetry.com/resources/videos/qmetry-test-management-for-jira-test-execution" TargetMode="External"/><Relationship Id="rId79" Type="http://schemas.openxmlformats.org/officeDocument/2006/relationships/hyperlink" Target="https://www.atlassian.com/git/tutorials/what-is-version-control" TargetMode="External"/><Relationship Id="rId87" Type="http://schemas.openxmlformats.org/officeDocument/2006/relationships/hyperlink" Target="https://www.planview.com/resources/guide/introduction-to-kanban/kanban-vs-scrum" TargetMode="External"/><Relationship Id="rId102" Type="http://schemas.openxmlformats.org/officeDocument/2006/relationships/hyperlink" Target="https://www.teamgantt.com/blog/client-communication-skills" TargetMode="External"/><Relationship Id="rId5" Type="http://schemas.openxmlformats.org/officeDocument/2006/relationships/image" Target="media/image1.png"/><Relationship Id="rId61" Type="http://schemas.openxmlformats.org/officeDocument/2006/relationships/hyperlink" Target="https://www.guru99.com/data-testing.html" TargetMode="External"/><Relationship Id="rId82" Type="http://schemas.openxmlformats.org/officeDocument/2006/relationships/hyperlink" Target="https://www.pluralsight.com/blog/software-development/tdd-vs-bdd" TargetMode="External"/><Relationship Id="rId90" Type="http://schemas.openxmlformats.org/officeDocument/2006/relationships/hyperlink" Target="https://searchsoftwarequality.techtarget.com/definition/functional-specification" TargetMode="External"/><Relationship Id="rId95" Type="http://schemas.openxmlformats.org/officeDocument/2006/relationships/hyperlink" Target="http://thedemosite.co.uk/" TargetMode="External"/><Relationship Id="rId19" Type="http://schemas.openxmlformats.org/officeDocument/2006/relationships/hyperlink" Target="https://www.testmonitor.com/blog/test-case-test-suite-test-run-whats-the-difference" TargetMode="External"/><Relationship Id="rId14" Type="http://schemas.openxmlformats.org/officeDocument/2006/relationships/image" Target="media/image4.jpg"/><Relationship Id="rId22" Type="http://schemas.openxmlformats.org/officeDocument/2006/relationships/hyperlink" Target="https://www.softwaretestingclass.com/what-is-difference-between-test-cases-vs-test-scenarios" TargetMode="External"/><Relationship Id="rId27" Type="http://schemas.openxmlformats.org/officeDocument/2006/relationships/hyperlink" Target="https://www.guru99.com/types-of-software-testing.html" TargetMode="External"/><Relationship Id="rId30" Type="http://schemas.openxmlformats.org/officeDocument/2006/relationships/hyperlink" Target="https://testinggenez.com/types-of-white-box-testing-techniques" TargetMode="External"/><Relationship Id="rId35" Type="http://schemas.openxmlformats.org/officeDocument/2006/relationships/hyperlink" Target="https://smartbear.com/blog/test-and-monitor/soap-vs-rest-whats-the-difference" TargetMode="External"/><Relationship Id="rId43" Type="http://schemas.openxmlformats.org/officeDocument/2006/relationships/hyperlink" Target="https://www.guru99.com/performance-testing.html" TargetMode="External"/><Relationship Id="rId48" Type="http://schemas.openxmlformats.org/officeDocument/2006/relationships/hyperlink" Target="https://www.loadview-testing.com/load-testing-vs-stress-testing" TargetMode="External"/><Relationship Id="rId56" Type="http://schemas.openxmlformats.org/officeDocument/2006/relationships/hyperlink" Target="https://codeship.com/continuous-integration-essentials" TargetMode="External"/><Relationship Id="rId64" Type="http://schemas.openxmlformats.org/officeDocument/2006/relationships/hyperlink" Target="https://www.acunetix.com/websitesecurity/sql-injection" TargetMode="External"/><Relationship Id="rId69" Type="http://schemas.openxmlformats.org/officeDocument/2006/relationships/hyperlink" Target="https://www.softwaretestinghelp.com/javascript-injection-tutorial" TargetMode="External"/><Relationship Id="rId77" Type="http://schemas.openxmlformats.org/officeDocument/2006/relationships/hyperlink" Target="https://www.youtube.com/watch?v=JCfYSorYNuA" TargetMode="External"/><Relationship Id="rId100" Type="http://schemas.openxmlformats.org/officeDocument/2006/relationships/comments" Target="comments.xml"/><Relationship Id="rId105" Type="http://schemas.openxmlformats.org/officeDocument/2006/relationships/fontTable" Target="fontTable.xml"/><Relationship Id="rId8" Type="http://schemas.openxmlformats.org/officeDocument/2006/relationships/hyperlink" Target="https://www.youtube.com/watch?v=PhzYlopDCX0" TargetMode="External"/><Relationship Id="rId51" Type="http://schemas.openxmlformats.org/officeDocument/2006/relationships/hyperlink" Target="https://www.guru99.com/stress-testing-tutorial.html" TargetMode="External"/><Relationship Id="rId72" Type="http://schemas.openxmlformats.org/officeDocument/2006/relationships/hyperlink" Target="https://www.youtube.com/watch?v=kBWwMUCYvMk" TargetMode="External"/><Relationship Id="rId80" Type="http://schemas.openxmlformats.org/officeDocument/2006/relationships/hyperlink" Target="https://www.youtube.com/watch?v=RGOj5yH7evk" TargetMode="External"/><Relationship Id="rId85" Type="http://schemas.openxmlformats.org/officeDocument/2006/relationships/hyperlink" Target="https://www.guru99.com/waterfall-vs-agile.html" TargetMode="External"/><Relationship Id="rId93" Type="http://schemas.openxmlformats.org/officeDocument/2006/relationships/hyperlink" Target="https://www.youtube.com/watch?v=sQD9HUvFjSo" TargetMode="External"/><Relationship Id="rId98" Type="http://schemas.openxmlformats.org/officeDocument/2006/relationships/hyperlink" Target="http://automationpractice.com/index.php" TargetMode="External"/><Relationship Id="rId3"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www.youtube.com/watch?v=j_KdgdLscU4" TargetMode="External"/><Relationship Id="rId25" Type="http://schemas.openxmlformats.org/officeDocument/2006/relationships/hyperlink" Target="https://www.guru99.com/black-box-testing.html" TargetMode="External"/><Relationship Id="rId33" Type="http://schemas.openxmlformats.org/officeDocument/2006/relationships/hyperlink" Target="https://smartbear.com/solutions/api-testing" TargetMode="External"/><Relationship Id="rId38" Type="http://schemas.openxmlformats.org/officeDocument/2006/relationships/hyperlink" Target="https://www.postman.com/use-cases/api-testing-automation" TargetMode="External"/><Relationship Id="rId46" Type="http://schemas.openxmlformats.org/officeDocument/2006/relationships/image" Target="media/image6.jpg"/><Relationship Id="rId59" Type="http://schemas.openxmlformats.org/officeDocument/2006/relationships/hyperlink" Target="https://circleci.com" TargetMode="External"/><Relationship Id="rId67" Type="http://schemas.openxmlformats.org/officeDocument/2006/relationships/hyperlink" Target="https://www.guru99.com/learn-penetration-testing.html" TargetMode="External"/><Relationship Id="rId103" Type="http://schemas.openxmlformats.org/officeDocument/2006/relationships/hyperlink" Target="https://www.stptax.com/five-strategies-client-communication" TargetMode="External"/><Relationship Id="rId20" Type="http://schemas.openxmlformats.org/officeDocument/2006/relationships/hyperlink" Target="https://help.testlodge.com/hc/en-us/articles/115007101447-Using-Test-Suites-and-Test-Cases" TargetMode="External"/><Relationship Id="rId41" Type="http://schemas.openxmlformats.org/officeDocument/2006/relationships/hyperlink" Target="https://stoplight.io/api-documentation-guide/basics" TargetMode="External"/><Relationship Id="rId54" Type="http://schemas.openxmlformats.org/officeDocument/2006/relationships/hyperlink" Target="https://continuousdelivery.com" TargetMode="External"/><Relationship Id="rId62" Type="http://schemas.openxmlformats.org/officeDocument/2006/relationships/hyperlink" Target="https://www.w3schools.com/sql/sql_injection.asp" TargetMode="External"/><Relationship Id="rId70" Type="http://schemas.openxmlformats.org/officeDocument/2006/relationships/hyperlink" Target="https://www.checkmarx.com/2017/12/07/javascript-attacks-webviews" TargetMode="External"/><Relationship Id="rId75" Type="http://schemas.openxmlformats.org/officeDocument/2006/relationships/hyperlink" Target="https://www.guru99.com/jira-tutorial-a-complete-guide-for-beginners.html" TargetMode="External"/><Relationship Id="rId83" Type="http://schemas.openxmlformats.org/officeDocument/2006/relationships/hyperlink" Target="https://www.softwaretestinghelp.com/tdd-vs-bdd" TargetMode="External"/><Relationship Id="rId88" Type="http://schemas.openxmlformats.org/officeDocument/2006/relationships/hyperlink" Target="https://www.guru99.com/scrum-vs-kanban.html" TargetMode="External"/><Relationship Id="rId91" Type="http://schemas.openxmlformats.org/officeDocument/2006/relationships/hyperlink" Target="https://www.justinmind.com/blog/functional-specification-documentation-quick-guide-to-making-your-own/" TargetMode="External"/><Relationship Id="rId96" Type="http://schemas.openxmlformats.org/officeDocument/2006/relationships/hyperlink" Target="http://newtours.demoaut.com/" TargetMode="External"/><Relationship Id="rId1" Type="http://schemas.openxmlformats.org/officeDocument/2006/relationships/numbering" Target="numbering.xml"/><Relationship Id="rId6" Type="http://schemas.openxmlformats.org/officeDocument/2006/relationships/hyperlink" Target="https://www.guru99.com/sdlc-vs-stlc.html" TargetMode="External"/><Relationship Id="rId15" Type="http://schemas.openxmlformats.org/officeDocument/2006/relationships/hyperlink" Target="https://www.guru99.com/quality-assurance-vs-quality-control.html" TargetMode="External"/><Relationship Id="rId23" Type="http://schemas.openxmlformats.org/officeDocument/2006/relationships/hyperlink" Target="https://www.youtube.com/watch?v=ePGAEJURzqU" TargetMode="External"/><Relationship Id="rId28" Type="http://schemas.openxmlformats.org/officeDocument/2006/relationships/hyperlink" Target="https://softwaretestingfundamentals.com/white-box-testing" TargetMode="External"/><Relationship Id="rId36" Type="http://schemas.openxmlformats.org/officeDocument/2006/relationships/hyperlink" Target="https://www.soapui.org/learn/api/soap-vs-rest-api" TargetMode="External"/><Relationship Id="rId49" Type="http://schemas.openxmlformats.org/officeDocument/2006/relationships/hyperlink" Target="https://www.youtube.com/watch?v=a8zV6GjExV8" TargetMode="External"/><Relationship Id="rId57" Type="http://schemas.openxmlformats.org/officeDocument/2006/relationships/hyperlink" Target="https://www.guru99.com/top-20-continuous-integration-tools.html" TargetMode="External"/><Relationship Id="rId106" Type="http://schemas.openxmlformats.org/officeDocument/2006/relationships/theme" Target="theme/theme1.xml"/><Relationship Id="rId10" Type="http://schemas.openxmlformats.org/officeDocument/2006/relationships/hyperlink" Target="https://searchsoftwarequality.techtarget.com/definition/functional-specification" TargetMode="External"/><Relationship Id="rId31" Type="http://schemas.openxmlformats.org/officeDocument/2006/relationships/hyperlink" Target="https://www.testbytes.net/blog/white-box-testing" TargetMode="External"/><Relationship Id="rId44" Type="http://schemas.openxmlformats.org/officeDocument/2006/relationships/hyperlink" Target="https://www.tutorialspoint.com/software_testing_dictionary/performance_testing.htm" TargetMode="External"/><Relationship Id="rId52" Type="http://schemas.openxmlformats.org/officeDocument/2006/relationships/hyperlink" Target="https://www.tutorialspoint.com/jmeter/index.htm" TargetMode="External"/><Relationship Id="rId60" Type="http://schemas.openxmlformats.org/officeDocument/2006/relationships/hyperlink" Target="https://www.geeksforgeeks.org/software-testing-database-testing" TargetMode="External"/><Relationship Id="rId65" Type="http://schemas.openxmlformats.org/officeDocument/2006/relationships/hyperlink" Target="https://searchsecurity.techtarget.com/definition/penetration-testing" TargetMode="External"/><Relationship Id="rId73" Type="http://schemas.openxmlformats.org/officeDocument/2006/relationships/hyperlink" Target="https://www.youtube.com/watch?v=bIt5jawrF8c" TargetMode="External"/><Relationship Id="rId78" Type="http://schemas.openxmlformats.org/officeDocument/2006/relationships/hyperlink" Target="https://www.smartsheet.com/software-version-control" TargetMode="External"/><Relationship Id="rId81" Type="http://schemas.openxmlformats.org/officeDocument/2006/relationships/hyperlink" Target="https://www.youtube.com/watch?v=L0XVDTx-cA8" TargetMode="External"/><Relationship Id="rId86" Type="http://schemas.openxmlformats.org/officeDocument/2006/relationships/hyperlink" Target="https://www.seguetech.com/waterfall-vs-agile-methodology" TargetMode="External"/><Relationship Id="rId94" Type="http://schemas.openxmlformats.org/officeDocument/2006/relationships/hyperlink" Target="http://phptravels.com/demo/" TargetMode="External"/><Relationship Id="rId99" Type="http://schemas.openxmlformats.org/officeDocument/2006/relationships/hyperlink" Target="http://demoqa.com/" TargetMode="External"/><Relationship Id="rId101"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hyperlink" Target="https://www.guru99.com/brs-vs-srs-the-myth-busted.html" TargetMode="External"/><Relationship Id="rId13" Type="http://schemas.openxmlformats.org/officeDocument/2006/relationships/image" Target="media/image3.jpg"/><Relationship Id="rId18" Type="http://schemas.openxmlformats.org/officeDocument/2006/relationships/hyperlink" Target="https://sqa.stackexchange.com/questions/9119/test-suite-vs-test-plan" TargetMode="External"/><Relationship Id="rId39" Type="http://schemas.openxmlformats.org/officeDocument/2006/relationships/hyperlink" Target="https://swagger.io/blog/api-documentation/what-is-api-documentation-and-why-it-matters" TargetMode="External"/><Relationship Id="rId34" Type="http://schemas.openxmlformats.org/officeDocument/2006/relationships/hyperlink" Target="https://www.katalon.com/resources-center/blog/api-testing-tips" TargetMode="External"/><Relationship Id="rId50" Type="http://schemas.openxmlformats.org/officeDocument/2006/relationships/hyperlink" Target="https://www.edureka.co/blog/performance-testing-tools" TargetMode="External"/><Relationship Id="rId55" Type="http://schemas.openxmlformats.org/officeDocument/2006/relationships/hyperlink" Target="https://www.atlassian.com/continuous-delivery/principles/continuous-integration-vs-delivery-vs-deployment" TargetMode="External"/><Relationship Id="rId76" Type="http://schemas.openxmlformats.org/officeDocument/2006/relationships/hyperlink" Target="https://www.youtube.com/watch?v=NrHpXvDXVrw" TargetMode="External"/><Relationship Id="rId97" Type="http://schemas.openxmlformats.org/officeDocument/2006/relationships/hyperlink" Target="http://www.way2automation.com/demo.html" TargetMode="External"/><Relationship Id="rId104" Type="http://schemas.openxmlformats.org/officeDocument/2006/relationships/hyperlink" Target="https://www.stptax.com/five-strategies-client-commun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1</Pages>
  <Words>6024</Words>
  <Characters>34342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5</cp:revision>
  <dcterms:created xsi:type="dcterms:W3CDTF">2022-12-16T05:52:00Z</dcterms:created>
  <dcterms:modified xsi:type="dcterms:W3CDTF">2022-12-16T13:30:00Z</dcterms:modified>
</cp:coreProperties>
</file>